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D04D" w14:textId="77777777" w:rsidR="00BF0D2D" w:rsidRPr="008C046E" w:rsidRDefault="008C046E" w:rsidP="008C046E">
      <w:pPr>
        <w:pStyle w:val="ListParagraph"/>
        <w:numPr>
          <w:ilvl w:val="0"/>
          <w:numId w:val="1"/>
        </w:numPr>
        <w:rPr>
          <w:rFonts w:ascii="Century Gothic" w:hAnsi="Century Gothic"/>
          <w:b/>
        </w:rPr>
      </w:pPr>
      <w:r w:rsidRPr="008C046E">
        <w:rPr>
          <w:rFonts w:ascii="Century Gothic" w:hAnsi="Century Gothic"/>
          <w:b/>
        </w:rPr>
        <w:t>La naturaleza del contrato.</w:t>
      </w:r>
    </w:p>
    <w:p w14:paraId="5BB60A97" w14:textId="77777777" w:rsidR="008C046E" w:rsidRDefault="008C046E" w:rsidP="008C046E">
      <w:pPr>
        <w:rPr>
          <w:rFonts w:ascii="Century Gothic" w:hAnsi="Century Gothic"/>
        </w:rPr>
      </w:pPr>
      <w:r w:rsidRPr="008C046E">
        <w:rPr>
          <w:rFonts w:ascii="Century Gothic" w:hAnsi="Century Gothic"/>
        </w:rPr>
        <w:t>El contrato 02-003-96 tiene como naturaleza el aporte, en el cual tiene una amplia autonomía para negociar los términos y condiciones, enmarcados en la Ley 20 de 1969</w:t>
      </w:r>
    </w:p>
    <w:p w14:paraId="71C11CFE" w14:textId="77777777" w:rsidR="00475375" w:rsidRDefault="008C046E" w:rsidP="008C046E">
      <w:pPr>
        <w:rPr>
          <w:rFonts w:ascii="Century Gothic" w:hAnsi="Century Gothic"/>
        </w:rPr>
      </w:pPr>
      <w:r w:rsidRPr="00475375">
        <w:rPr>
          <w:rFonts w:ascii="Century Gothic" w:hAnsi="Century Gothic"/>
        </w:rPr>
        <w:t>Este contrato fue celebrado e</w:t>
      </w:r>
      <w:r w:rsidR="00475375" w:rsidRPr="00475375">
        <w:rPr>
          <w:rFonts w:ascii="Century Gothic" w:hAnsi="Century Gothic"/>
        </w:rPr>
        <w:t xml:space="preserve">l 31 de mayo de 1996 </w:t>
      </w:r>
      <w:r w:rsidRPr="00475375">
        <w:rPr>
          <w:rFonts w:ascii="Century Gothic" w:hAnsi="Century Gothic"/>
        </w:rPr>
        <w:t xml:space="preserve">y perfeccionado en </w:t>
      </w:r>
      <w:r w:rsidR="00475375" w:rsidRPr="00475375">
        <w:rPr>
          <w:rFonts w:ascii="Century Gothic" w:hAnsi="Century Gothic"/>
        </w:rPr>
        <w:t>octubre 9 del 1996,</w:t>
      </w:r>
      <w:r w:rsidR="00475375">
        <w:rPr>
          <w:rFonts w:ascii="Century Gothic" w:hAnsi="Century Gothic"/>
        </w:rPr>
        <w:t xml:space="preserve"> por tanto la </w:t>
      </w:r>
      <w:r>
        <w:rPr>
          <w:rFonts w:ascii="Century Gothic" w:hAnsi="Century Gothic"/>
        </w:rPr>
        <w:t xml:space="preserve">norma aplicable es el Decreto 2655 de 1988. </w:t>
      </w:r>
    </w:p>
    <w:p w14:paraId="188229D2" w14:textId="77777777" w:rsidR="00143B22" w:rsidRDefault="001C2A6E" w:rsidP="00143B22">
      <w:pPr>
        <w:jc w:val="both"/>
        <w:rPr>
          <w:rFonts w:ascii="Century Gothic" w:hAnsi="Century Gothic"/>
        </w:rPr>
      </w:pPr>
      <w:r>
        <w:rPr>
          <w:rFonts w:ascii="Century Gothic" w:hAnsi="Century Gothic"/>
        </w:rPr>
        <w:t>Que el Concejo de Estado en el concepto del 2 de diciembre del 2015, dispuso que “no existe ninguna norma legal que condicione expresamente la prórroga de los contratos mineros sobre áreas de aporte, a que el contratista se obligue a cumplir las disposiciones vigentes en el momento de la prórroga.</w:t>
      </w:r>
    </w:p>
    <w:p w14:paraId="548B2658" w14:textId="77777777" w:rsidR="001C2A6E" w:rsidRDefault="001C2A6E" w:rsidP="00143B22">
      <w:pPr>
        <w:jc w:val="both"/>
        <w:rPr>
          <w:rFonts w:ascii="Century Gothic" w:hAnsi="Century Gothic"/>
        </w:rPr>
      </w:pPr>
      <w:r>
        <w:rPr>
          <w:rFonts w:ascii="Century Gothic" w:hAnsi="Century Gothic"/>
        </w:rPr>
        <w:t xml:space="preserve">Que en el mismo concepto el Consejo de Estado dispuso que </w:t>
      </w:r>
      <w:r w:rsidRPr="00D22832">
        <w:rPr>
          <w:rFonts w:ascii="Century Gothic" w:hAnsi="Century Gothic"/>
          <w:i/>
        </w:rPr>
        <w:t xml:space="preserve">la Agencia Nacional de Minería efectuara una comparación cuidadosa </w:t>
      </w:r>
      <w:r w:rsidR="00D22832" w:rsidRPr="00D22832">
        <w:rPr>
          <w:rFonts w:ascii="Century Gothic" w:hAnsi="Century Gothic"/>
          <w:i/>
        </w:rPr>
        <w:t>de las estipulaciones del contrato con las normas que regulan actualmente el contrato de concesión minera, contenidas especialmente en el titulo segundo del Código de minas, para determinar que cláusulas contractuales deberían ser modificadas, adicionadas y eventualmente suprimidas  en una eventual prorroga.</w:t>
      </w:r>
      <w:r w:rsidR="00D22832">
        <w:rPr>
          <w:rFonts w:ascii="Century Gothic" w:hAnsi="Century Gothic"/>
          <w:i/>
        </w:rPr>
        <w:t xml:space="preserve"> </w:t>
      </w:r>
    </w:p>
    <w:p w14:paraId="794ADBA0" w14:textId="77777777" w:rsidR="00D22832" w:rsidRDefault="00D22832" w:rsidP="00D22832">
      <w:pPr>
        <w:jc w:val="both"/>
        <w:rPr>
          <w:rFonts w:ascii="Century Gothic" w:hAnsi="Century Gothic"/>
        </w:rPr>
      </w:pPr>
      <w:r>
        <w:rPr>
          <w:rFonts w:ascii="Century Gothic" w:hAnsi="Century Gothic"/>
        </w:rPr>
        <w:t>Que de acuerdo con la Jurisprudencia reiterada de la Corte Constitucional y de la sección Tercera del Consejo de estado, así como de la doctrina de la Sala de Consulta y Servicio Civil de ese alto tribunal</w:t>
      </w:r>
      <w:r>
        <w:rPr>
          <w:rStyle w:val="FootnoteReference"/>
          <w:rFonts w:ascii="Century Gothic" w:hAnsi="Century Gothic"/>
        </w:rPr>
        <w:footnoteReference w:id="1"/>
      </w:r>
      <w:r>
        <w:rPr>
          <w:rFonts w:ascii="Century Gothic" w:hAnsi="Century Gothic"/>
        </w:rPr>
        <w:t xml:space="preserve">, las prórrogas y adiciones a los contratos estatales </w:t>
      </w:r>
      <w:r w:rsidRPr="00D22832">
        <w:rPr>
          <w:rFonts w:ascii="Century Gothic" w:hAnsi="Century Gothic"/>
          <w:b/>
        </w:rPr>
        <w:t>se deben continuar rigiendo por la Ley vigente al momento de la celebración del contrato original</w:t>
      </w:r>
      <w:r>
        <w:rPr>
          <w:rFonts w:ascii="Century Gothic" w:hAnsi="Century Gothic"/>
        </w:rPr>
        <w:t>, y las modificaciones no deben implicar un cambio esencial en el objeto del contrato primigenio.</w:t>
      </w:r>
    </w:p>
    <w:p w14:paraId="47D88B46" w14:textId="77777777" w:rsidR="00143B22" w:rsidRDefault="00D22832" w:rsidP="005452C7">
      <w:pPr>
        <w:jc w:val="both"/>
        <w:rPr>
          <w:rFonts w:ascii="Century Gothic" w:hAnsi="Century Gothic"/>
          <w:sz w:val="20"/>
          <w:szCs w:val="20"/>
        </w:rPr>
      </w:pPr>
      <w:r>
        <w:rPr>
          <w:rFonts w:ascii="Century Gothic" w:hAnsi="Century Gothic"/>
          <w:sz w:val="20"/>
          <w:szCs w:val="20"/>
        </w:rPr>
        <w:t>Que en consecuencia y en estricta observancia de la jurisprudencia constitucional y contencioso administrativa antes referida, el régimen jurídico aplicable a la presente prórroga del contrato 02-003-96 es el  previsto en el Decreto Ley 2655 de 1988</w:t>
      </w:r>
    </w:p>
    <w:p w14:paraId="5963E9E6" w14:textId="77777777" w:rsidR="00143B22" w:rsidRDefault="00D22832" w:rsidP="005452C7">
      <w:pPr>
        <w:jc w:val="both"/>
        <w:rPr>
          <w:rFonts w:ascii="Century Gothic" w:hAnsi="Century Gothic"/>
          <w:i/>
          <w:sz w:val="20"/>
          <w:szCs w:val="20"/>
        </w:rPr>
      </w:pPr>
      <w:r>
        <w:rPr>
          <w:rFonts w:ascii="Century Gothic" w:hAnsi="Century Gothic"/>
          <w:sz w:val="20"/>
          <w:szCs w:val="20"/>
        </w:rPr>
        <w:t xml:space="preserve">Que por mandato expreso del artículo 351 del código de minas (Ley 685 del 2001). </w:t>
      </w:r>
      <w:r w:rsidRPr="00B47F05">
        <w:rPr>
          <w:rFonts w:ascii="Century Gothic" w:hAnsi="Century Gothic"/>
          <w:i/>
          <w:sz w:val="20"/>
          <w:szCs w:val="20"/>
        </w:rPr>
        <w:t>“los contratos mineros de cualquier clase y denominación celebrados por los entes descentralizados sobre zonas de aportes, continuarán vigentes incluyendo las prórrogas convenid</w:t>
      </w:r>
      <w:r w:rsidR="00B47F05">
        <w:rPr>
          <w:rFonts w:ascii="Century Gothic" w:hAnsi="Century Gothic"/>
          <w:i/>
          <w:sz w:val="20"/>
          <w:szCs w:val="20"/>
        </w:rPr>
        <w:t>a</w:t>
      </w:r>
      <w:r w:rsidRPr="00B47F05">
        <w:rPr>
          <w:rFonts w:ascii="Century Gothic" w:hAnsi="Century Gothic"/>
          <w:i/>
          <w:sz w:val="20"/>
          <w:szCs w:val="20"/>
        </w:rPr>
        <w:t xml:space="preserve">s </w:t>
      </w:r>
      <w:r w:rsidR="00B47F05">
        <w:rPr>
          <w:rFonts w:ascii="Century Gothic" w:hAnsi="Century Gothic"/>
          <w:i/>
          <w:sz w:val="20"/>
          <w:szCs w:val="20"/>
        </w:rPr>
        <w:t>(...)” y que, de igual forma, el inciso 2 del artículo 14 del Código de Minas “lo dispuesto en el presente artículo deja a salvo los derechos provenientes de (...) contratos de explotación y contratos celebrados sobre áreas de aportes, vigentes al entrar a regir este código.</w:t>
      </w:r>
    </w:p>
    <w:p w14:paraId="691104DA" w14:textId="77777777" w:rsidR="00B47F05" w:rsidRDefault="00B47F05" w:rsidP="00D22832">
      <w:pPr>
        <w:jc w:val="both"/>
        <w:rPr>
          <w:rFonts w:ascii="Century Gothic" w:hAnsi="Century Gothic"/>
          <w:i/>
          <w:sz w:val="20"/>
          <w:szCs w:val="20"/>
        </w:rPr>
      </w:pPr>
      <w:r>
        <w:rPr>
          <w:rFonts w:ascii="Century Gothic" w:hAnsi="Century Gothic"/>
          <w:i/>
          <w:sz w:val="20"/>
          <w:szCs w:val="20"/>
        </w:rPr>
        <w:t xml:space="preserve">De lo anterior se concluye que aunque el Contrato de Concesión es el único título minero que se puede otorgar después de expedida la Ley 685 del 2001, el régimen de contrato celebrados sobre áreas de aporte bajo el cual se modifica el Contrato 02-003-96, por </w:t>
      </w:r>
      <w:r>
        <w:rPr>
          <w:rFonts w:ascii="Century Gothic" w:hAnsi="Century Gothic"/>
          <w:i/>
          <w:sz w:val="20"/>
          <w:szCs w:val="20"/>
        </w:rPr>
        <w:lastRenderedPageBreak/>
        <w:t>mandato imperativo de la Ley y de la jurisprudencia constitucional y contenciosa administrativa, mantiene plena vigencia y por ello, es viable celebrar el presente otrosí conservando la naturaleza jurídica de dicho régimen.</w:t>
      </w:r>
    </w:p>
    <w:p w14:paraId="4CF41967" w14:textId="77777777" w:rsidR="00475375" w:rsidRDefault="00475375" w:rsidP="00D22832">
      <w:pPr>
        <w:jc w:val="both"/>
        <w:rPr>
          <w:rFonts w:ascii="Century Gothic" w:hAnsi="Century Gothic"/>
          <w:i/>
          <w:sz w:val="20"/>
          <w:szCs w:val="20"/>
        </w:rPr>
      </w:pPr>
    </w:p>
    <w:p w14:paraId="4B7F6812" w14:textId="77777777" w:rsidR="00475375" w:rsidRPr="00EF4E8A" w:rsidRDefault="00475375" w:rsidP="00D22832">
      <w:pPr>
        <w:jc w:val="both"/>
        <w:rPr>
          <w:rFonts w:ascii="Century Gothic" w:hAnsi="Century Gothic"/>
          <w:i/>
          <w:color w:val="FF0000"/>
          <w:sz w:val="20"/>
          <w:szCs w:val="20"/>
        </w:rPr>
      </w:pPr>
      <w:r w:rsidRPr="00EF4E8A">
        <w:rPr>
          <w:rFonts w:ascii="Century Gothic" w:hAnsi="Century Gothic"/>
          <w:i/>
          <w:color w:val="FF0000"/>
          <w:sz w:val="20"/>
          <w:szCs w:val="20"/>
        </w:rPr>
        <w:t xml:space="preserve">En este contexto solo es necesario efectuar un otrosí al contrato 02-003-9, </w:t>
      </w:r>
      <w:r w:rsidR="006B2819">
        <w:rPr>
          <w:rFonts w:ascii="Century Gothic" w:hAnsi="Century Gothic"/>
          <w:i/>
          <w:color w:val="FF0000"/>
          <w:sz w:val="20"/>
          <w:szCs w:val="20"/>
        </w:rPr>
        <w:t xml:space="preserve">considerando el régimen jurídico del contrato primigenio (aporte, modificando la cláusula de duración del contrato  y adicionando </w:t>
      </w:r>
      <w:r w:rsidRPr="00EF4E8A">
        <w:rPr>
          <w:rFonts w:ascii="Century Gothic" w:hAnsi="Century Gothic"/>
          <w:i/>
          <w:color w:val="FF0000"/>
          <w:sz w:val="20"/>
          <w:szCs w:val="20"/>
        </w:rPr>
        <w:t xml:space="preserve">y adicionando </w:t>
      </w:r>
      <w:r w:rsidR="006B2819">
        <w:rPr>
          <w:rFonts w:ascii="Century Gothic" w:hAnsi="Century Gothic"/>
          <w:i/>
          <w:color w:val="FF0000"/>
          <w:sz w:val="20"/>
          <w:szCs w:val="20"/>
        </w:rPr>
        <w:t>la cláusula de contraprestaciones adicionales</w:t>
      </w:r>
      <w:r w:rsidRPr="00EF4E8A">
        <w:rPr>
          <w:rFonts w:ascii="Century Gothic" w:hAnsi="Century Gothic"/>
          <w:i/>
          <w:color w:val="FF0000"/>
          <w:sz w:val="20"/>
          <w:szCs w:val="20"/>
        </w:rPr>
        <w:t xml:space="preserve">: </w:t>
      </w:r>
    </w:p>
    <w:p w14:paraId="71C86AB4" w14:textId="77777777" w:rsidR="00475375" w:rsidRPr="00EF4E8A" w:rsidRDefault="00475375" w:rsidP="00475375">
      <w:pPr>
        <w:pStyle w:val="ListParagraph"/>
        <w:numPr>
          <w:ilvl w:val="0"/>
          <w:numId w:val="10"/>
        </w:numPr>
        <w:jc w:val="both"/>
        <w:rPr>
          <w:rFonts w:ascii="Century Gothic" w:hAnsi="Century Gothic"/>
          <w:i/>
          <w:color w:val="FF0000"/>
          <w:sz w:val="20"/>
          <w:szCs w:val="20"/>
        </w:rPr>
      </w:pPr>
      <w:r w:rsidRPr="00EF4E8A">
        <w:rPr>
          <w:rFonts w:ascii="Century Gothic" w:hAnsi="Century Gothic"/>
          <w:i/>
          <w:color w:val="FF0000"/>
          <w:sz w:val="20"/>
          <w:szCs w:val="20"/>
        </w:rPr>
        <w:t xml:space="preserve">Duración del Contrato </w:t>
      </w:r>
    </w:p>
    <w:p w14:paraId="30B2785F" w14:textId="77777777" w:rsidR="00EF4E8A" w:rsidRDefault="00475375" w:rsidP="00475375">
      <w:pPr>
        <w:pStyle w:val="ListParagraph"/>
        <w:numPr>
          <w:ilvl w:val="0"/>
          <w:numId w:val="10"/>
        </w:numPr>
        <w:jc w:val="both"/>
        <w:rPr>
          <w:rFonts w:ascii="Century Gothic" w:hAnsi="Century Gothic"/>
          <w:i/>
          <w:color w:val="FF0000"/>
          <w:sz w:val="20"/>
          <w:szCs w:val="20"/>
        </w:rPr>
      </w:pPr>
      <w:r w:rsidRPr="00EF4E8A">
        <w:rPr>
          <w:rFonts w:ascii="Century Gothic" w:hAnsi="Century Gothic"/>
          <w:i/>
          <w:color w:val="FF0000"/>
          <w:sz w:val="20"/>
          <w:szCs w:val="20"/>
        </w:rPr>
        <w:t>Contraprestaciones adicionales</w:t>
      </w:r>
    </w:p>
    <w:p w14:paraId="49C0AD74" w14:textId="77777777" w:rsidR="00EF4E8A" w:rsidRDefault="00EF4E8A" w:rsidP="00EF4E8A">
      <w:pPr>
        <w:pStyle w:val="ListParagraph"/>
        <w:numPr>
          <w:ilvl w:val="1"/>
          <w:numId w:val="10"/>
        </w:numPr>
        <w:jc w:val="both"/>
        <w:rPr>
          <w:rFonts w:ascii="Century Gothic" w:hAnsi="Century Gothic"/>
          <w:i/>
          <w:color w:val="FF0000"/>
          <w:sz w:val="20"/>
          <w:szCs w:val="20"/>
        </w:rPr>
      </w:pPr>
      <w:r>
        <w:rPr>
          <w:rFonts w:ascii="Century Gothic" w:hAnsi="Century Gothic"/>
          <w:i/>
          <w:color w:val="FF0000"/>
          <w:sz w:val="20"/>
          <w:szCs w:val="20"/>
        </w:rPr>
        <w:t>Contraprestación económica adicional</w:t>
      </w:r>
    </w:p>
    <w:p w14:paraId="7FCB05EA" w14:textId="77777777" w:rsidR="00EF4E8A" w:rsidRDefault="00EF4E8A" w:rsidP="00EF4E8A">
      <w:pPr>
        <w:pStyle w:val="ListParagraph"/>
        <w:numPr>
          <w:ilvl w:val="1"/>
          <w:numId w:val="10"/>
        </w:numPr>
        <w:jc w:val="both"/>
        <w:rPr>
          <w:rFonts w:ascii="Century Gothic" w:hAnsi="Century Gothic"/>
          <w:i/>
          <w:color w:val="FF0000"/>
          <w:sz w:val="20"/>
          <w:szCs w:val="20"/>
        </w:rPr>
      </w:pPr>
      <w:r>
        <w:rPr>
          <w:rFonts w:ascii="Century Gothic" w:hAnsi="Century Gothic"/>
          <w:i/>
          <w:color w:val="FF0000"/>
          <w:sz w:val="20"/>
          <w:szCs w:val="20"/>
        </w:rPr>
        <w:t xml:space="preserve">Plan de Gestión Social </w:t>
      </w:r>
    </w:p>
    <w:p w14:paraId="2AAEECDA" w14:textId="77777777" w:rsidR="00475375" w:rsidRPr="00EF4E8A" w:rsidRDefault="00EF4E8A" w:rsidP="00EF4E8A">
      <w:pPr>
        <w:pStyle w:val="ListParagraph"/>
        <w:numPr>
          <w:ilvl w:val="1"/>
          <w:numId w:val="10"/>
        </w:numPr>
        <w:jc w:val="both"/>
        <w:rPr>
          <w:rFonts w:ascii="Century Gothic" w:hAnsi="Century Gothic"/>
          <w:i/>
          <w:color w:val="FF0000"/>
          <w:sz w:val="20"/>
          <w:szCs w:val="20"/>
        </w:rPr>
      </w:pPr>
      <w:r>
        <w:rPr>
          <w:rFonts w:ascii="Century Gothic" w:hAnsi="Century Gothic"/>
          <w:i/>
          <w:color w:val="FF0000"/>
          <w:sz w:val="20"/>
          <w:szCs w:val="20"/>
        </w:rPr>
        <w:t>Inversión Social adicional.</w:t>
      </w:r>
      <w:r w:rsidR="00475375" w:rsidRPr="00EF4E8A">
        <w:rPr>
          <w:rFonts w:ascii="Century Gothic" w:hAnsi="Century Gothic"/>
          <w:i/>
          <w:color w:val="FF0000"/>
          <w:sz w:val="20"/>
          <w:szCs w:val="20"/>
        </w:rPr>
        <w:t xml:space="preserve"> </w:t>
      </w:r>
    </w:p>
    <w:p w14:paraId="13C13101" w14:textId="77777777" w:rsidR="008C1FE8" w:rsidRDefault="008C1FE8" w:rsidP="00D22832">
      <w:pPr>
        <w:jc w:val="both"/>
        <w:rPr>
          <w:rFonts w:ascii="Century Gothic" w:hAnsi="Century Gothic"/>
          <w:i/>
          <w:sz w:val="20"/>
          <w:szCs w:val="20"/>
        </w:rPr>
      </w:pPr>
    </w:p>
    <w:p w14:paraId="7581A39D" w14:textId="77777777" w:rsidR="00B47F05" w:rsidRPr="008C1FE8" w:rsidRDefault="00B47F05" w:rsidP="00B47F05">
      <w:pPr>
        <w:pStyle w:val="ListParagraph"/>
        <w:numPr>
          <w:ilvl w:val="0"/>
          <w:numId w:val="1"/>
        </w:numPr>
        <w:rPr>
          <w:rFonts w:ascii="Century Gothic" w:hAnsi="Century Gothic"/>
          <w:b/>
          <w:i/>
          <w:color w:val="4472C4" w:themeColor="accent5"/>
          <w:sz w:val="20"/>
          <w:szCs w:val="20"/>
        </w:rPr>
      </w:pPr>
      <w:r w:rsidRPr="008C1FE8">
        <w:rPr>
          <w:rFonts w:ascii="Century Gothic" w:hAnsi="Century Gothic"/>
          <w:b/>
          <w:i/>
          <w:color w:val="4472C4" w:themeColor="accent5"/>
          <w:sz w:val="20"/>
          <w:szCs w:val="20"/>
        </w:rPr>
        <w:t xml:space="preserve">De la duración del contrato </w:t>
      </w:r>
    </w:p>
    <w:p w14:paraId="096EBD58" w14:textId="77777777" w:rsidR="00B47F05" w:rsidRDefault="00B47F05" w:rsidP="00D22832">
      <w:pPr>
        <w:jc w:val="both"/>
        <w:rPr>
          <w:rFonts w:ascii="Century Gothic" w:hAnsi="Century Gothic"/>
          <w:i/>
          <w:sz w:val="20"/>
          <w:szCs w:val="20"/>
        </w:rPr>
      </w:pPr>
      <w:r>
        <w:rPr>
          <w:rFonts w:ascii="Century Gothic" w:hAnsi="Century Gothic"/>
          <w:i/>
          <w:sz w:val="20"/>
          <w:szCs w:val="20"/>
        </w:rPr>
        <w:t>La ANM propone:</w:t>
      </w:r>
    </w:p>
    <w:p w14:paraId="78627D75" w14:textId="77777777" w:rsidR="00B47F05" w:rsidRPr="00B47F05" w:rsidRDefault="00B47F05" w:rsidP="00D22832">
      <w:pPr>
        <w:jc w:val="both"/>
        <w:rPr>
          <w:rFonts w:ascii="Century Gothic" w:hAnsi="Century Gothic"/>
          <w:i/>
          <w:sz w:val="20"/>
          <w:szCs w:val="20"/>
        </w:rPr>
      </w:pPr>
      <w:r w:rsidRPr="00B47F05">
        <w:rPr>
          <w:rFonts w:ascii="Century Gothic" w:hAnsi="Century Gothic"/>
          <w:i/>
          <w:sz w:val="20"/>
          <w:szCs w:val="20"/>
        </w:rPr>
        <w:t xml:space="preserve">  </w:t>
      </w:r>
      <w:r w:rsidRPr="00B47F05">
        <w:rPr>
          <w:rFonts w:ascii="Century Gothic" w:hAnsi="Century Gothic"/>
          <w:b/>
          <w:sz w:val="20"/>
          <w:szCs w:val="20"/>
          <w:u w:val="single"/>
        </w:rPr>
        <w:t>DURACIÓN DEL CONTRATO</w:t>
      </w:r>
      <w:r w:rsidRPr="00B47F05">
        <w:rPr>
          <w:rFonts w:ascii="Century Gothic" w:hAnsi="Century Gothic"/>
          <w:sz w:val="20"/>
          <w:szCs w:val="20"/>
          <w:u w:val="single"/>
        </w:rPr>
        <w:t>.</w:t>
      </w:r>
      <w:r w:rsidRPr="00B47F05">
        <w:rPr>
          <w:rFonts w:ascii="Century Gothic" w:hAnsi="Century Gothic"/>
          <w:sz w:val="20"/>
          <w:szCs w:val="20"/>
        </w:rPr>
        <w:t xml:space="preserve"> Se prórroga el plazo del Contrato hasta el 8 de octubre de 2031</w:t>
      </w:r>
      <w:r w:rsidRPr="00B47F05">
        <w:rPr>
          <w:rFonts w:ascii="Century Gothic" w:hAnsi="Century Gothic"/>
          <w:sz w:val="20"/>
          <w:szCs w:val="20"/>
          <w:vertAlign w:val="superscript"/>
        </w:rPr>
        <w:footnoteReference w:id="2"/>
      </w:r>
      <w:r w:rsidRPr="00B47F05">
        <w:rPr>
          <w:rFonts w:ascii="Century Gothic" w:hAnsi="Century Gothic"/>
          <w:sz w:val="20"/>
          <w:szCs w:val="20"/>
        </w:rPr>
        <w:t>. PARÁGRAFO PRIMERO: Con una antelación no menor de dos (2) años al vencimiento de la duración del presente Otrosí, encontrándose a paz y salvo con todas las obligaciones derivadas del contrato y pagando las sanciones que se le hubieren impuesto hasta la fecha de la solicitud, EL CONTRATISTA podrá solicitar la prórroga del mismo, la cual no será automática y deberá ir acompañada de nuevos estudios técnicos, económicos, ambientales y sociales. Para el efecto, previamente se deberá negociar las condiciones de la prórroga, incluso se podrán pactar contraprestaciones diferentes a las regalías, en todo caso, la prórroga solo se otorgará si la AUTORIDAD MINERA encuentra viable y demuestra que es beneficiosa para los intereses del Estado</w:t>
      </w:r>
    </w:p>
    <w:p w14:paraId="7573DCF3" w14:textId="77777777" w:rsidR="00143B22" w:rsidRDefault="00241A7C" w:rsidP="008C046E">
      <w:pPr>
        <w:rPr>
          <w:rFonts w:ascii="Century Gothic" w:hAnsi="Century Gothic"/>
          <w:sz w:val="20"/>
          <w:szCs w:val="20"/>
        </w:rPr>
      </w:pPr>
      <w:r>
        <w:rPr>
          <w:rFonts w:ascii="Century Gothic" w:hAnsi="Century Gothic"/>
          <w:sz w:val="20"/>
          <w:szCs w:val="20"/>
        </w:rPr>
        <w:t>Apartando el tema de</w:t>
      </w:r>
      <w:r w:rsidR="006B2819">
        <w:rPr>
          <w:rFonts w:ascii="Century Gothic" w:hAnsi="Century Gothic"/>
          <w:sz w:val="20"/>
          <w:szCs w:val="20"/>
        </w:rPr>
        <w:t>l régimen jurídico</w:t>
      </w:r>
      <w:r>
        <w:rPr>
          <w:rFonts w:ascii="Century Gothic" w:hAnsi="Century Gothic"/>
          <w:sz w:val="20"/>
          <w:szCs w:val="20"/>
        </w:rPr>
        <w:t xml:space="preserve">, </w:t>
      </w:r>
      <w:r w:rsidRPr="008C1FE8">
        <w:rPr>
          <w:rFonts w:ascii="Century Gothic" w:hAnsi="Century Gothic"/>
          <w:color w:val="FF0000"/>
          <w:sz w:val="20"/>
          <w:szCs w:val="20"/>
          <w:u w:val="single"/>
        </w:rPr>
        <w:t>estamos de acuerdo con la duración propuesta</w:t>
      </w:r>
      <w:r w:rsidR="008C1FE8">
        <w:rPr>
          <w:rFonts w:ascii="Century Gothic" w:hAnsi="Century Gothic"/>
          <w:color w:val="FF0000"/>
          <w:sz w:val="20"/>
          <w:szCs w:val="20"/>
          <w:u w:val="single"/>
        </w:rPr>
        <w:t xml:space="preserve"> por la ANM</w:t>
      </w:r>
      <w:r>
        <w:rPr>
          <w:rFonts w:ascii="Century Gothic" w:hAnsi="Century Gothic"/>
          <w:sz w:val="20"/>
          <w:szCs w:val="20"/>
        </w:rPr>
        <w:t>.</w:t>
      </w:r>
    </w:p>
    <w:p w14:paraId="78F04265" w14:textId="77777777" w:rsidR="008C1FE8" w:rsidRDefault="008C1FE8" w:rsidP="008C046E">
      <w:pPr>
        <w:rPr>
          <w:rFonts w:ascii="Century Gothic" w:hAnsi="Century Gothic"/>
          <w:sz w:val="20"/>
          <w:szCs w:val="20"/>
        </w:rPr>
      </w:pPr>
    </w:p>
    <w:p w14:paraId="34302117" w14:textId="77777777" w:rsidR="00241A7C" w:rsidRPr="00E9252F" w:rsidRDefault="00241A7C" w:rsidP="00241A7C">
      <w:pPr>
        <w:pStyle w:val="ListParagraph"/>
        <w:numPr>
          <w:ilvl w:val="0"/>
          <w:numId w:val="1"/>
        </w:numPr>
        <w:rPr>
          <w:rFonts w:ascii="Century Gothic" w:hAnsi="Century Gothic"/>
          <w:b/>
          <w:i/>
          <w:color w:val="4472C4" w:themeColor="accent5"/>
          <w:sz w:val="20"/>
          <w:szCs w:val="20"/>
        </w:rPr>
      </w:pPr>
      <w:r w:rsidRPr="00E9252F">
        <w:rPr>
          <w:rFonts w:ascii="Century Gothic" w:hAnsi="Century Gothic"/>
          <w:b/>
          <w:i/>
          <w:color w:val="4472C4" w:themeColor="accent5"/>
          <w:sz w:val="20"/>
          <w:szCs w:val="20"/>
        </w:rPr>
        <w:t>De la</w:t>
      </w:r>
      <w:r w:rsidR="00113413" w:rsidRPr="00E9252F">
        <w:rPr>
          <w:rFonts w:ascii="Century Gothic" w:hAnsi="Century Gothic"/>
          <w:b/>
          <w:i/>
          <w:color w:val="4472C4" w:themeColor="accent5"/>
          <w:sz w:val="20"/>
          <w:szCs w:val="20"/>
        </w:rPr>
        <w:t>s pólizas o garantías.</w:t>
      </w:r>
      <w:r w:rsidRPr="00E9252F">
        <w:rPr>
          <w:rFonts w:ascii="Century Gothic" w:hAnsi="Century Gothic"/>
          <w:b/>
          <w:i/>
          <w:color w:val="4472C4" w:themeColor="accent5"/>
          <w:sz w:val="20"/>
          <w:szCs w:val="20"/>
        </w:rPr>
        <w:t xml:space="preserve"> </w:t>
      </w:r>
    </w:p>
    <w:p w14:paraId="357247B2" w14:textId="77777777" w:rsidR="00241A7C" w:rsidRPr="00241A7C" w:rsidRDefault="00241A7C" w:rsidP="00241A7C">
      <w:pPr>
        <w:jc w:val="both"/>
        <w:rPr>
          <w:rFonts w:ascii="Century Gothic" w:hAnsi="Century Gothic"/>
          <w:i/>
          <w:sz w:val="20"/>
          <w:szCs w:val="20"/>
        </w:rPr>
      </w:pPr>
      <w:r w:rsidRPr="00241A7C">
        <w:rPr>
          <w:rFonts w:ascii="Century Gothic" w:hAnsi="Century Gothic"/>
          <w:i/>
          <w:sz w:val="20"/>
          <w:szCs w:val="20"/>
        </w:rPr>
        <w:t>La ANM propone:</w:t>
      </w:r>
    </w:p>
    <w:p w14:paraId="7C35576B" w14:textId="77777777" w:rsidR="00241A7C" w:rsidRDefault="00241A7C" w:rsidP="00241A7C">
      <w:pPr>
        <w:jc w:val="both"/>
        <w:rPr>
          <w:rFonts w:ascii="Century Gothic" w:hAnsi="Century Gothic"/>
          <w:sz w:val="20"/>
          <w:szCs w:val="20"/>
        </w:rPr>
      </w:pPr>
      <w:r w:rsidRPr="00241A7C">
        <w:rPr>
          <w:rFonts w:ascii="Century Gothic" w:hAnsi="Century Gothic"/>
          <w:b/>
          <w:sz w:val="20"/>
          <w:szCs w:val="20"/>
          <w:u w:val="single"/>
        </w:rPr>
        <w:t>GARANTÍAS.</w:t>
      </w:r>
      <w:r w:rsidRPr="00241A7C">
        <w:rPr>
          <w:rFonts w:ascii="Century Gothic" w:hAnsi="Century Gothic"/>
          <w:b/>
          <w:sz w:val="20"/>
          <w:szCs w:val="20"/>
        </w:rPr>
        <w:t xml:space="preserve"> </w:t>
      </w:r>
      <w:r w:rsidRPr="00241A7C">
        <w:rPr>
          <w:rFonts w:ascii="Century Gothic" w:hAnsi="Century Gothic"/>
          <w:sz w:val="20"/>
          <w:szCs w:val="20"/>
        </w:rPr>
        <w:t xml:space="preserve">Dentro de los diez (10) días siguientes a la entrada en vigencia del presente OTROSÍ, EL CONCESIONARIO deberá constituir las siguientes garantías: </w:t>
      </w:r>
    </w:p>
    <w:p w14:paraId="2567A952" w14:textId="77777777" w:rsidR="00241A7C" w:rsidRDefault="00241A7C" w:rsidP="00241A7C">
      <w:pPr>
        <w:jc w:val="both"/>
        <w:rPr>
          <w:rFonts w:ascii="Century Gothic" w:hAnsi="Century Gothic"/>
          <w:sz w:val="20"/>
          <w:szCs w:val="20"/>
        </w:rPr>
      </w:pPr>
      <w:r w:rsidRPr="00241A7C">
        <w:rPr>
          <w:rFonts w:ascii="Century Gothic" w:hAnsi="Century Gothic"/>
          <w:sz w:val="20"/>
          <w:szCs w:val="20"/>
        </w:rPr>
        <w:t xml:space="preserve">16.1 una póliza de garantía, la cual será emitida y/o actualizada por periodos anuales, que ampare: </w:t>
      </w:r>
    </w:p>
    <w:p w14:paraId="14D77599" w14:textId="77777777" w:rsidR="00241A7C" w:rsidRDefault="00241A7C" w:rsidP="00241A7C">
      <w:pPr>
        <w:jc w:val="both"/>
        <w:rPr>
          <w:rFonts w:ascii="Century Gothic" w:hAnsi="Century Gothic"/>
          <w:sz w:val="20"/>
          <w:szCs w:val="20"/>
        </w:rPr>
      </w:pPr>
      <w:r w:rsidRPr="00241A7C">
        <w:rPr>
          <w:rFonts w:ascii="Century Gothic" w:hAnsi="Century Gothic"/>
          <w:sz w:val="20"/>
          <w:szCs w:val="20"/>
        </w:rPr>
        <w:t xml:space="preserve">A) el cumplimiento de las obligaciones mineras y ambientales, el pago de las multas y la caducidad. El valor asegurado se equivaldrá a un diez por ciento </w:t>
      </w:r>
      <w:r w:rsidRPr="00241A7C">
        <w:rPr>
          <w:rFonts w:ascii="Century Gothic" w:hAnsi="Century Gothic"/>
          <w:b/>
          <w:sz w:val="20"/>
          <w:szCs w:val="20"/>
        </w:rPr>
        <w:t xml:space="preserve">(10%) del resultado de multiplicar el volumen de producción anual estimada del mineral objeto de la concesión, </w:t>
      </w:r>
      <w:r w:rsidRPr="00241A7C">
        <w:rPr>
          <w:rFonts w:ascii="Century Gothic" w:hAnsi="Century Gothic"/>
          <w:b/>
          <w:sz w:val="20"/>
          <w:szCs w:val="20"/>
        </w:rPr>
        <w:lastRenderedPageBreak/>
        <w:t>con base en lo establecido en el Programa de Trabajos y Obras aprobado para la explotación,</w:t>
      </w:r>
      <w:r w:rsidRPr="00241A7C">
        <w:rPr>
          <w:rFonts w:ascii="Century Gothic" w:hAnsi="Century Gothic"/>
          <w:sz w:val="20"/>
          <w:szCs w:val="20"/>
        </w:rPr>
        <w:t xml:space="preserve"> por el precio en boca de mina del referido mineral fijado anualmente por el Gobierno. La póliza de que trata esta cláusula, deberá ser aprobada por LA CONCEDENTE y deberá mantenerse vigente durante la vida de la concesión, de sus prórrogas y por tres (3) años más. En el evento de que la póliza se haga efectiva, subsistirá la obligación de reponer dicha garantía y </w:t>
      </w:r>
    </w:p>
    <w:p w14:paraId="28C73B03" w14:textId="77777777" w:rsidR="00241A7C" w:rsidRDefault="00241A7C" w:rsidP="00241A7C">
      <w:pPr>
        <w:jc w:val="both"/>
        <w:rPr>
          <w:rFonts w:ascii="Century Gothic" w:hAnsi="Century Gothic"/>
          <w:sz w:val="20"/>
          <w:szCs w:val="20"/>
        </w:rPr>
      </w:pPr>
      <w:r w:rsidRPr="00241A7C">
        <w:rPr>
          <w:rFonts w:ascii="Century Gothic" w:hAnsi="Century Gothic"/>
          <w:sz w:val="20"/>
          <w:szCs w:val="20"/>
        </w:rPr>
        <w:t xml:space="preserve">B) el cumplimiento de sus obligaciones laborales referentes al pago de salarios, prestaciones sociales, indemnizaciones de sus trabajadores y demás obligaciones laborales, por una suma equivalente al diez por ciento </w:t>
      </w:r>
      <w:r w:rsidRPr="00241A7C">
        <w:rPr>
          <w:rFonts w:ascii="Century Gothic" w:hAnsi="Century Gothic"/>
          <w:b/>
          <w:sz w:val="20"/>
          <w:szCs w:val="20"/>
        </w:rPr>
        <w:t>(10) del valor mensual de su nómina</w:t>
      </w:r>
      <w:r w:rsidRPr="00241A7C">
        <w:rPr>
          <w:rFonts w:ascii="Century Gothic" w:hAnsi="Century Gothic"/>
          <w:sz w:val="20"/>
          <w:szCs w:val="20"/>
        </w:rPr>
        <w:t>, planillas o relación de pagos por trabajos a destajo, del personal vinculado al proyecto la cual se revisará anualmente para ajustar su valor y deberá estar vigente durante todo el término de duración del presente contrato y tres (3)</w:t>
      </w:r>
      <w:r w:rsidRPr="00241A7C" w:rsidDel="00B84E0D">
        <w:rPr>
          <w:rFonts w:ascii="Century Gothic" w:hAnsi="Century Gothic"/>
          <w:sz w:val="20"/>
          <w:szCs w:val="20"/>
        </w:rPr>
        <w:t xml:space="preserve"> </w:t>
      </w:r>
      <w:r w:rsidRPr="00241A7C">
        <w:rPr>
          <w:rFonts w:ascii="Century Gothic" w:hAnsi="Century Gothic"/>
          <w:sz w:val="20"/>
          <w:szCs w:val="20"/>
        </w:rPr>
        <w:t xml:space="preserve">años más. </w:t>
      </w:r>
    </w:p>
    <w:p w14:paraId="7E2FA00D" w14:textId="77777777" w:rsidR="00241A7C" w:rsidRDefault="00241A7C" w:rsidP="00241A7C">
      <w:pPr>
        <w:jc w:val="both"/>
        <w:rPr>
          <w:rFonts w:ascii="Century Gothic" w:hAnsi="Century Gothic"/>
          <w:sz w:val="20"/>
          <w:szCs w:val="20"/>
        </w:rPr>
      </w:pPr>
      <w:r w:rsidRPr="00241A7C">
        <w:rPr>
          <w:rFonts w:ascii="Century Gothic" w:hAnsi="Century Gothic"/>
          <w:sz w:val="20"/>
          <w:szCs w:val="20"/>
        </w:rPr>
        <w:t xml:space="preserve">16.2 póliza de responsabilidad civil extracontractual por una cuantía equivalente a </w:t>
      </w:r>
      <w:r w:rsidRPr="00241A7C">
        <w:rPr>
          <w:rFonts w:ascii="Century Gothic" w:hAnsi="Century Gothic"/>
          <w:b/>
          <w:sz w:val="20"/>
          <w:szCs w:val="20"/>
        </w:rPr>
        <w:t>cincuenta (50) salarios mínimos legales mensuales</w:t>
      </w:r>
      <w:r w:rsidRPr="00241A7C">
        <w:rPr>
          <w:rFonts w:ascii="Century Gothic" w:hAnsi="Century Gothic"/>
          <w:sz w:val="20"/>
          <w:szCs w:val="20"/>
        </w:rPr>
        <w:t>. con el objeto de protegerse y proteger a LA AUTORIDAD MINERA ante eventuales reclamaciones derivadas de  daños y  perjuicios,  lesiones  personales, muerte y daños a  la  propiedad  que puedan  surgir por causa  o con ocasión de  las actividades  realizadas  por  EL  CONTRATISTA,  por  subcontratistas  o  por  los empleados de ambos, en desarrollo de la ejecución  de este contrato, que deberá estar  vigente  por  el  término  del presente otrosí y por tres (3) años más.</w:t>
      </w:r>
    </w:p>
    <w:p w14:paraId="041C1B3F" w14:textId="77777777" w:rsidR="00F809C4" w:rsidRDefault="00241A7C" w:rsidP="00F809C4">
      <w:pPr>
        <w:jc w:val="both"/>
        <w:rPr>
          <w:rFonts w:ascii="Century Gothic" w:hAnsi="Century Gothic"/>
          <w:sz w:val="20"/>
          <w:szCs w:val="20"/>
        </w:rPr>
      </w:pPr>
      <w:r>
        <w:rPr>
          <w:rFonts w:ascii="Century Gothic" w:hAnsi="Century Gothic"/>
          <w:sz w:val="20"/>
          <w:szCs w:val="20"/>
        </w:rPr>
        <w:t>Apartando el tema de concedente, se está cambiando</w:t>
      </w:r>
      <w:r w:rsidR="00F809C4">
        <w:rPr>
          <w:rFonts w:ascii="Century Gothic" w:hAnsi="Century Gothic"/>
          <w:sz w:val="20"/>
          <w:szCs w:val="20"/>
        </w:rPr>
        <w:t xml:space="preserve"> el valor asegurar de </w:t>
      </w:r>
      <w:r>
        <w:rPr>
          <w:rFonts w:ascii="Century Gothic" w:hAnsi="Century Gothic"/>
          <w:sz w:val="20"/>
          <w:szCs w:val="20"/>
        </w:rPr>
        <w:t xml:space="preserve">la póliza de cumplimiento establecida en el contrato primigenio establecida en un monto (salarios mínimos) por la forma de calcular una póliza minero ambiental. </w:t>
      </w:r>
    </w:p>
    <w:p w14:paraId="454DF190" w14:textId="77777777" w:rsidR="00F809C4" w:rsidRDefault="00EF4E8A" w:rsidP="00F809C4">
      <w:pPr>
        <w:jc w:val="both"/>
        <w:rPr>
          <w:rFonts w:ascii="Century Gothic" w:hAnsi="Century Gothic"/>
          <w:color w:val="FF0000"/>
          <w:sz w:val="20"/>
          <w:szCs w:val="20"/>
        </w:rPr>
      </w:pPr>
      <w:r w:rsidRPr="00E9252F">
        <w:rPr>
          <w:rFonts w:ascii="Century Gothic" w:hAnsi="Century Gothic"/>
          <w:color w:val="FF0000"/>
          <w:sz w:val="20"/>
          <w:szCs w:val="20"/>
        </w:rPr>
        <w:t>Solicitamos</w:t>
      </w:r>
      <w:r w:rsidR="00F809C4" w:rsidRPr="00E9252F">
        <w:rPr>
          <w:rFonts w:ascii="Century Gothic" w:hAnsi="Century Gothic"/>
          <w:color w:val="FF0000"/>
          <w:sz w:val="20"/>
          <w:szCs w:val="20"/>
        </w:rPr>
        <w:t xml:space="preserve"> se deje la cláusula tal como se encuentra en el contrato primigenio</w:t>
      </w:r>
      <w:r w:rsidR="00E9252F">
        <w:rPr>
          <w:rFonts w:ascii="Century Gothic" w:hAnsi="Century Gothic"/>
          <w:color w:val="FF0000"/>
          <w:sz w:val="20"/>
          <w:szCs w:val="20"/>
        </w:rPr>
        <w:t>.</w:t>
      </w:r>
    </w:p>
    <w:p w14:paraId="5A390B8F" w14:textId="77777777" w:rsidR="00E9252F" w:rsidRDefault="00E9252F" w:rsidP="00F809C4">
      <w:pPr>
        <w:jc w:val="both"/>
        <w:rPr>
          <w:rFonts w:ascii="Century Gothic" w:hAnsi="Century Gothic"/>
          <w:sz w:val="20"/>
          <w:szCs w:val="20"/>
        </w:rPr>
      </w:pPr>
    </w:p>
    <w:p w14:paraId="597D5C84" w14:textId="77777777" w:rsidR="00113413" w:rsidRPr="00E9252F" w:rsidRDefault="00113413" w:rsidP="00113413">
      <w:pPr>
        <w:pStyle w:val="ListParagraph"/>
        <w:numPr>
          <w:ilvl w:val="0"/>
          <w:numId w:val="1"/>
        </w:numPr>
        <w:rPr>
          <w:rFonts w:ascii="Century Gothic" w:hAnsi="Century Gothic"/>
          <w:b/>
          <w:i/>
          <w:color w:val="4472C4" w:themeColor="accent5"/>
          <w:sz w:val="20"/>
          <w:szCs w:val="20"/>
        </w:rPr>
      </w:pPr>
      <w:r w:rsidRPr="00E9252F">
        <w:rPr>
          <w:rFonts w:ascii="Century Gothic" w:hAnsi="Century Gothic"/>
          <w:b/>
          <w:i/>
          <w:color w:val="4472C4" w:themeColor="accent5"/>
          <w:sz w:val="20"/>
          <w:szCs w:val="20"/>
        </w:rPr>
        <w:t xml:space="preserve">De la caducidad del contrato. </w:t>
      </w:r>
    </w:p>
    <w:p w14:paraId="39531F8D" w14:textId="77777777" w:rsidR="00143B22" w:rsidRDefault="00EF4E8A" w:rsidP="00EF4E8A">
      <w:pPr>
        <w:jc w:val="both"/>
        <w:rPr>
          <w:rFonts w:ascii="Century Gothic" w:hAnsi="Century Gothic"/>
          <w:sz w:val="20"/>
          <w:szCs w:val="20"/>
        </w:rPr>
      </w:pPr>
      <w:r w:rsidRPr="00E9252F">
        <w:rPr>
          <w:rFonts w:ascii="Century Gothic" w:hAnsi="Century Gothic"/>
          <w:color w:val="FF0000"/>
          <w:sz w:val="20"/>
          <w:szCs w:val="20"/>
        </w:rPr>
        <w:t>Solicitamos se deje la cláusula tal como se encuentra en el contrato primigenio</w:t>
      </w:r>
    </w:p>
    <w:p w14:paraId="44EE37C5" w14:textId="77777777" w:rsidR="00E9252F" w:rsidRPr="00113413" w:rsidRDefault="00E9252F" w:rsidP="00113413">
      <w:pPr>
        <w:jc w:val="both"/>
        <w:rPr>
          <w:rFonts w:ascii="Century Gothic" w:hAnsi="Century Gothic"/>
          <w:sz w:val="20"/>
          <w:szCs w:val="20"/>
        </w:rPr>
      </w:pPr>
    </w:p>
    <w:p w14:paraId="01DE485A" w14:textId="77777777" w:rsidR="00D86284" w:rsidRPr="00E9252F" w:rsidRDefault="00D86284" w:rsidP="00D86284">
      <w:pPr>
        <w:pStyle w:val="ListParagraph"/>
        <w:numPr>
          <w:ilvl w:val="0"/>
          <w:numId w:val="1"/>
        </w:numPr>
        <w:rPr>
          <w:rFonts w:ascii="Century Gothic" w:hAnsi="Century Gothic"/>
          <w:b/>
          <w:i/>
          <w:color w:val="4472C4" w:themeColor="accent5"/>
          <w:sz w:val="20"/>
          <w:szCs w:val="20"/>
        </w:rPr>
      </w:pPr>
      <w:r w:rsidRPr="00E9252F">
        <w:rPr>
          <w:rFonts w:ascii="Century Gothic" w:hAnsi="Century Gothic"/>
          <w:b/>
          <w:i/>
          <w:color w:val="4472C4" w:themeColor="accent5"/>
          <w:sz w:val="20"/>
          <w:szCs w:val="20"/>
        </w:rPr>
        <w:t xml:space="preserve">De las contraprestaciones económica y adicionales. </w:t>
      </w:r>
    </w:p>
    <w:p w14:paraId="478A589F" w14:textId="77777777" w:rsidR="00113413" w:rsidRPr="00113413" w:rsidRDefault="00113413" w:rsidP="008C046E">
      <w:pPr>
        <w:rPr>
          <w:rFonts w:ascii="Century Gothic" w:hAnsi="Century Gothic"/>
          <w:b/>
          <w:sz w:val="20"/>
          <w:szCs w:val="20"/>
        </w:rPr>
      </w:pPr>
    </w:p>
    <w:p w14:paraId="2176A0E3" w14:textId="77777777" w:rsidR="00113413" w:rsidRPr="00D86284" w:rsidRDefault="00113413" w:rsidP="00D86284">
      <w:pPr>
        <w:pStyle w:val="ListParagraph"/>
        <w:numPr>
          <w:ilvl w:val="0"/>
          <w:numId w:val="9"/>
        </w:numPr>
        <w:rPr>
          <w:rFonts w:ascii="Century Gothic" w:hAnsi="Century Gothic"/>
          <w:b/>
          <w:sz w:val="20"/>
          <w:szCs w:val="20"/>
        </w:rPr>
      </w:pPr>
      <w:r w:rsidRPr="00D86284">
        <w:rPr>
          <w:rFonts w:ascii="Century Gothic" w:hAnsi="Century Gothic"/>
          <w:b/>
          <w:sz w:val="20"/>
          <w:szCs w:val="20"/>
        </w:rPr>
        <w:t xml:space="preserve">Plan de Gestión Social </w:t>
      </w:r>
    </w:p>
    <w:p w14:paraId="5F06D5C4" w14:textId="77777777" w:rsidR="00143B22" w:rsidRPr="00D86284" w:rsidRDefault="00113413" w:rsidP="00113413">
      <w:pPr>
        <w:jc w:val="both"/>
        <w:rPr>
          <w:rFonts w:ascii="Century Gothic" w:hAnsi="Century Gothic"/>
          <w:sz w:val="20"/>
          <w:szCs w:val="20"/>
        </w:rPr>
      </w:pPr>
      <w:r w:rsidRPr="00113413">
        <w:rPr>
          <w:rFonts w:ascii="Century Gothic" w:hAnsi="Century Gothic"/>
          <w:b/>
          <w:sz w:val="20"/>
          <w:szCs w:val="20"/>
        </w:rPr>
        <w:t>7.10</w:t>
      </w:r>
      <w:r w:rsidRPr="00113413">
        <w:rPr>
          <w:rFonts w:ascii="Century Gothic" w:hAnsi="Century Gothic"/>
          <w:sz w:val="20"/>
          <w:szCs w:val="20"/>
        </w:rPr>
        <w:t xml:space="preserve"> Presentar a la Autoridad Minera un Plan de Gestión Social, que cumpla con lo señalado en la Resolución No. 318 del 20 de junio de 2018, modificada por la Resolución 406 de 28 de junio de 2019, expedidas por la Agencia Nacional de Minería, o aquellas normas que la modifiquen, adicionen, complementen o sustituyan; la formulación de este plan será presentada por el titular minero dentro de los treinta (30) días hábiles siguientes al perfeccionamiento del presente contrato. </w:t>
      </w:r>
      <w:r w:rsidRPr="00113413">
        <w:rPr>
          <w:rFonts w:ascii="Century Gothic" w:hAnsi="Century Gothic" w:cs="Verdana"/>
          <w:sz w:val="20"/>
          <w:szCs w:val="20"/>
          <w:lang w:eastAsia="es-ES"/>
        </w:rPr>
        <w:t xml:space="preserve">Así mismo, el Plan de Gestión Social a ejecutar debe contener los proyectos, programas, y actividades que serán ejecutados por </w:t>
      </w:r>
      <w:r w:rsidRPr="00113413">
        <w:rPr>
          <w:rFonts w:ascii="Century Gothic" w:hAnsi="Century Gothic" w:cs="Verdana"/>
          <w:b/>
          <w:bCs/>
          <w:sz w:val="20"/>
          <w:szCs w:val="20"/>
          <w:lang w:eastAsia="es-ES"/>
        </w:rPr>
        <w:t>EL CONCESIONARIO</w:t>
      </w:r>
      <w:r w:rsidRPr="00113413">
        <w:rPr>
          <w:rFonts w:ascii="Century Gothic" w:hAnsi="Century Gothic" w:cs="Verdana"/>
          <w:sz w:val="20"/>
          <w:szCs w:val="20"/>
          <w:lang w:eastAsia="es-ES"/>
        </w:rPr>
        <w:t xml:space="preserve"> de acuerdo con la escala de producción y capacidad técnica y económica de </w:t>
      </w:r>
      <w:r w:rsidRPr="00113413">
        <w:rPr>
          <w:rFonts w:ascii="Century Gothic" w:hAnsi="Century Gothic" w:cs="Verdana"/>
          <w:b/>
          <w:bCs/>
          <w:sz w:val="20"/>
          <w:szCs w:val="20"/>
          <w:lang w:eastAsia="es-ES"/>
        </w:rPr>
        <w:t>EL CONCESIONARIO</w:t>
      </w:r>
      <w:r w:rsidRPr="00113413">
        <w:rPr>
          <w:rFonts w:ascii="Century Gothic" w:hAnsi="Century Gothic"/>
          <w:sz w:val="20"/>
          <w:szCs w:val="20"/>
        </w:rPr>
        <w:t>.</w:t>
      </w:r>
      <w:r w:rsidR="00D86284" w:rsidRPr="00D86284">
        <w:rPr>
          <w:rFonts w:ascii="Arial Narrow" w:hAnsi="Arial Narrow"/>
        </w:rPr>
        <w:t xml:space="preserve"> </w:t>
      </w:r>
      <w:r w:rsidR="00D86284" w:rsidRPr="00D86284">
        <w:rPr>
          <w:rFonts w:ascii="Century Gothic" w:hAnsi="Century Gothic"/>
          <w:sz w:val="20"/>
          <w:szCs w:val="20"/>
        </w:rPr>
        <w:t xml:space="preserve">La verificación del cumplimiento de esta obligación por parte de la Autoridad Minera hará parte del proceso de fiscalización de conformidad con el inciso 2o del artículo 22 de la Ley 1753 del 9 de junio de 2015 y la Resolución No. 318 </w:t>
      </w:r>
      <w:r w:rsidR="00D86284" w:rsidRPr="00D86284">
        <w:rPr>
          <w:rFonts w:ascii="Century Gothic" w:hAnsi="Century Gothic"/>
          <w:sz w:val="20"/>
          <w:szCs w:val="20"/>
        </w:rPr>
        <w:lastRenderedPageBreak/>
        <w:t xml:space="preserve">del 20 de junio de 2018, modificada por la Resolución 406 de 28 de junio de 2019, expedidas por la Agencia Nacional de Minería, o aquellas normas que las modifiquen, adicionen, complementen o sustituyan. </w:t>
      </w:r>
      <w:r w:rsidR="00D86284" w:rsidRPr="00D86284">
        <w:rPr>
          <w:rFonts w:ascii="Century Gothic" w:hAnsi="Century Gothic" w:cs="Verdana"/>
          <w:b/>
          <w:bCs/>
          <w:sz w:val="20"/>
          <w:szCs w:val="20"/>
          <w:lang w:eastAsia="es-ES"/>
        </w:rPr>
        <w:t>PARÁGRAFO:</w:t>
      </w:r>
      <w:r w:rsidR="00D86284" w:rsidRPr="00D86284">
        <w:rPr>
          <w:rFonts w:ascii="Century Gothic" w:hAnsi="Century Gothic" w:cs="Verdana"/>
          <w:sz w:val="20"/>
          <w:szCs w:val="20"/>
          <w:lang w:eastAsia="es-ES"/>
        </w:rPr>
        <w:t xml:space="preserve"> El Plan de Gestión Social que se desarrolle en virtud del contrato de concesión, consolidará proyectos, programas y actividades para prevenir, mitigar, y atender los riesgos sociales generados por el desarrollo del proyecto minero; así como incrementar las oportunidades y beneficios generados por el mismo, considerando el respeto a los Derechos Humanos y en concordancia con el Plan de Desarrollo Municipal, Departamental y Nacional</w:t>
      </w:r>
      <w:r w:rsidR="00D86284" w:rsidRPr="00D86284">
        <w:rPr>
          <w:rFonts w:ascii="Century Gothic" w:hAnsi="Century Gothic"/>
          <w:sz w:val="20"/>
          <w:szCs w:val="20"/>
        </w:rPr>
        <w:t>.</w:t>
      </w:r>
    </w:p>
    <w:p w14:paraId="2443ADFA" w14:textId="77777777" w:rsidR="00143B22" w:rsidRDefault="00143B22" w:rsidP="008C046E">
      <w:pPr>
        <w:rPr>
          <w:rFonts w:ascii="Century Gothic" w:hAnsi="Century Gothic"/>
          <w:sz w:val="20"/>
          <w:szCs w:val="20"/>
        </w:rPr>
      </w:pPr>
    </w:p>
    <w:p w14:paraId="53760744" w14:textId="77777777" w:rsidR="00D86284" w:rsidRPr="00D86284" w:rsidRDefault="00D86284" w:rsidP="00D86284">
      <w:pPr>
        <w:pStyle w:val="ListParagraph"/>
        <w:numPr>
          <w:ilvl w:val="0"/>
          <w:numId w:val="9"/>
        </w:numPr>
        <w:jc w:val="both"/>
        <w:rPr>
          <w:rFonts w:ascii="Century Gothic" w:hAnsi="Century Gothic"/>
          <w:sz w:val="20"/>
          <w:szCs w:val="20"/>
        </w:rPr>
      </w:pPr>
      <w:r w:rsidRPr="00D86284">
        <w:rPr>
          <w:rFonts w:ascii="Century Gothic" w:hAnsi="Century Gothic"/>
          <w:b/>
          <w:sz w:val="20"/>
          <w:szCs w:val="20"/>
        </w:rPr>
        <w:t>7.15</w:t>
      </w:r>
      <w:r w:rsidRPr="00D86284">
        <w:rPr>
          <w:rFonts w:ascii="Century Gothic" w:hAnsi="Century Gothic"/>
          <w:sz w:val="20"/>
          <w:szCs w:val="20"/>
        </w:rPr>
        <w:t xml:space="preserve">. </w:t>
      </w:r>
      <w:r w:rsidRPr="00D86284">
        <w:rPr>
          <w:rFonts w:ascii="Century Gothic" w:hAnsi="Century Gothic"/>
          <w:b/>
          <w:sz w:val="20"/>
          <w:szCs w:val="20"/>
        </w:rPr>
        <w:t>Contraprestación adicional anual:</w:t>
      </w:r>
      <w:r w:rsidRPr="00D86284">
        <w:rPr>
          <w:rFonts w:ascii="Century Gothic" w:hAnsi="Century Gothic"/>
          <w:sz w:val="20"/>
          <w:szCs w:val="20"/>
        </w:rPr>
        <w:t xml:space="preserve"> EL CONCESIONARIO se compromete a pagar a LA CONCEDENTE una contraprestación económica adicional por ejercicio de aprovechamiento económico, por un valor del </w:t>
      </w:r>
      <w:r w:rsidRPr="00D86284">
        <w:rPr>
          <w:rFonts w:ascii="Century Gothic" w:hAnsi="Century Gothic"/>
          <w:color w:val="FF0000"/>
          <w:sz w:val="20"/>
          <w:szCs w:val="20"/>
        </w:rPr>
        <w:t>dos por ciento (2%) de los ingresos brutos generados por la explotación minera del título minero No. 02-003-96</w:t>
      </w:r>
      <w:r w:rsidRPr="00D86284">
        <w:rPr>
          <w:rFonts w:ascii="Century Gothic" w:hAnsi="Century Gothic"/>
          <w:sz w:val="20"/>
          <w:szCs w:val="20"/>
        </w:rPr>
        <w:t xml:space="preserve">, a precios UPME vigentes para cada periodo de liquidación, el cual </w:t>
      </w:r>
      <w:r w:rsidRPr="00EF4E8A">
        <w:rPr>
          <w:rFonts w:ascii="Century Gothic" w:hAnsi="Century Gothic"/>
          <w:sz w:val="20"/>
          <w:szCs w:val="20"/>
        </w:rPr>
        <w:t xml:space="preserve">será trimestral. Lo anterior, sin perjuicio de todas las actividades contempladas en el Plan de Gestión Social.  7.15.1 </w:t>
      </w:r>
      <w:r w:rsidRPr="00EF4E8A">
        <w:rPr>
          <w:rFonts w:ascii="Century Gothic" w:hAnsi="Century Gothic"/>
          <w:sz w:val="20"/>
          <w:szCs w:val="20"/>
          <w:u w:val="single"/>
        </w:rPr>
        <w:t>Forma de pago</w:t>
      </w:r>
      <w:r w:rsidRPr="00EF4E8A">
        <w:rPr>
          <w:rFonts w:ascii="Century Gothic" w:hAnsi="Century Gothic"/>
          <w:sz w:val="20"/>
          <w:szCs w:val="20"/>
        </w:rPr>
        <w:t>: La anterior suma será cancelada dentro de los diez (10) días hábiles siguientes a la terminación de cada trimestre calendario</w:t>
      </w:r>
      <w:r w:rsidRPr="00D86284">
        <w:rPr>
          <w:rFonts w:ascii="Century Gothic" w:hAnsi="Century Gothic"/>
          <w:sz w:val="20"/>
          <w:szCs w:val="20"/>
        </w:rPr>
        <w:t>. PARÁGRAFO 1°: Para el cálculo de la presente contraprestación del año en curso se tomarán en cuenta los ingresos brutos obtenidos desde la inscripción del presente Otrosí hasta el día que finalice el trimestre correspondiente.</w:t>
      </w:r>
      <w:r w:rsidRPr="00D86284">
        <w:rPr>
          <w:rFonts w:ascii="Century Gothic" w:hAnsi="Century Gothic"/>
          <w:b/>
          <w:bCs/>
          <w:color w:val="000000"/>
          <w:sz w:val="20"/>
          <w:szCs w:val="20"/>
        </w:rPr>
        <w:t xml:space="preserve"> </w:t>
      </w:r>
    </w:p>
    <w:p w14:paraId="7201A56D" w14:textId="77777777" w:rsidR="00EF4E8A" w:rsidRDefault="00EF4E8A" w:rsidP="00D86284">
      <w:pPr>
        <w:jc w:val="both"/>
        <w:rPr>
          <w:rFonts w:ascii="Century Gothic" w:hAnsi="Century Gothic"/>
          <w:color w:val="FF0000"/>
          <w:sz w:val="20"/>
          <w:szCs w:val="20"/>
          <w:u w:val="single"/>
        </w:rPr>
      </w:pPr>
    </w:p>
    <w:p w14:paraId="44342BC0" w14:textId="77777777" w:rsidR="00D86284" w:rsidRPr="00EF4E8A" w:rsidRDefault="00914814" w:rsidP="00D86284">
      <w:pPr>
        <w:jc w:val="both"/>
        <w:rPr>
          <w:rFonts w:ascii="Century Gothic" w:hAnsi="Century Gothic"/>
          <w:color w:val="FF0000"/>
          <w:sz w:val="20"/>
          <w:szCs w:val="20"/>
          <w:u w:val="single"/>
        </w:rPr>
      </w:pPr>
      <w:r w:rsidRPr="00EF4E8A">
        <w:rPr>
          <w:rFonts w:ascii="Century Gothic" w:hAnsi="Century Gothic"/>
          <w:color w:val="FF0000"/>
          <w:sz w:val="20"/>
          <w:szCs w:val="20"/>
          <w:u w:val="single"/>
        </w:rPr>
        <w:t>Propuesta:</w:t>
      </w:r>
    </w:p>
    <w:p w14:paraId="207F46FC" w14:textId="77777777" w:rsidR="00A128A2" w:rsidRDefault="003200E6" w:rsidP="003200E6">
      <w:pPr>
        <w:pStyle w:val="ListParagraph"/>
        <w:numPr>
          <w:ilvl w:val="0"/>
          <w:numId w:val="9"/>
        </w:numPr>
        <w:jc w:val="both"/>
        <w:rPr>
          <w:rFonts w:ascii="Century Gothic" w:hAnsi="Century Gothic"/>
          <w:sz w:val="20"/>
          <w:szCs w:val="20"/>
        </w:rPr>
      </w:pPr>
      <w:r w:rsidRPr="00A128A2">
        <w:rPr>
          <w:rFonts w:ascii="Century Gothic" w:hAnsi="Century Gothic"/>
          <w:b/>
          <w:sz w:val="20"/>
          <w:szCs w:val="20"/>
        </w:rPr>
        <w:t>7.15</w:t>
      </w:r>
      <w:r w:rsidRPr="00A128A2">
        <w:rPr>
          <w:rFonts w:ascii="Century Gothic" w:hAnsi="Century Gothic"/>
          <w:sz w:val="20"/>
          <w:szCs w:val="20"/>
        </w:rPr>
        <w:t xml:space="preserve">. </w:t>
      </w:r>
      <w:r w:rsidRPr="00A128A2">
        <w:rPr>
          <w:rFonts w:ascii="Century Gothic" w:hAnsi="Century Gothic"/>
          <w:b/>
          <w:sz w:val="20"/>
          <w:szCs w:val="20"/>
        </w:rPr>
        <w:t>Contraprestación adicional anual:</w:t>
      </w:r>
      <w:r w:rsidRPr="00A128A2">
        <w:rPr>
          <w:rFonts w:ascii="Century Gothic" w:hAnsi="Century Gothic"/>
          <w:sz w:val="20"/>
          <w:szCs w:val="20"/>
        </w:rPr>
        <w:t xml:space="preserve"> </w:t>
      </w:r>
      <w:r w:rsidR="00A128A2" w:rsidRPr="00A128A2">
        <w:rPr>
          <w:rFonts w:ascii="Century Gothic" w:hAnsi="Century Gothic"/>
          <w:sz w:val="20"/>
          <w:szCs w:val="20"/>
        </w:rPr>
        <w:t xml:space="preserve">El Contratista pagará trimestralmente una Contraprestación Adicional en los términos de este Contrato. La Contraprestación Adicional equivaldrá a una participación del valor de la producción en boca de mina calculado sobre el volumen total producido para todos los minerales extraídos dentro del </w:t>
      </w:r>
      <w:r w:rsidR="006B2819">
        <w:rPr>
          <w:rFonts w:ascii="Century Gothic" w:hAnsi="Century Gothic"/>
          <w:sz w:val="20"/>
          <w:szCs w:val="20"/>
        </w:rPr>
        <w:t>á</w:t>
      </w:r>
      <w:r w:rsidR="00A128A2" w:rsidRPr="00A128A2">
        <w:rPr>
          <w:rFonts w:ascii="Century Gothic" w:hAnsi="Century Gothic"/>
          <w:sz w:val="20"/>
          <w:szCs w:val="20"/>
        </w:rPr>
        <w:t xml:space="preserve">rea </w:t>
      </w:r>
      <w:r w:rsidR="00A128A2">
        <w:rPr>
          <w:rFonts w:ascii="Century Gothic" w:hAnsi="Century Gothic"/>
          <w:sz w:val="20"/>
          <w:szCs w:val="20"/>
        </w:rPr>
        <w:t>otorgada</w:t>
      </w:r>
      <w:r w:rsidR="00A128A2" w:rsidRPr="00A128A2">
        <w:rPr>
          <w:rFonts w:ascii="Century Gothic" w:hAnsi="Century Gothic"/>
          <w:sz w:val="20"/>
          <w:szCs w:val="20"/>
        </w:rPr>
        <w:t>.</w:t>
      </w:r>
    </w:p>
    <w:p w14:paraId="4DD2EA0B" w14:textId="77777777" w:rsidR="00480A3F" w:rsidRPr="00480A3F" w:rsidRDefault="00A128A2" w:rsidP="00A128A2">
      <w:pPr>
        <w:ind w:left="708"/>
        <w:jc w:val="both"/>
        <w:rPr>
          <w:rFonts w:ascii="Century Gothic" w:hAnsi="Century Gothic"/>
          <w:color w:val="FF0000"/>
          <w:sz w:val="20"/>
          <w:szCs w:val="20"/>
        </w:rPr>
      </w:pPr>
      <w:r>
        <w:rPr>
          <w:rFonts w:ascii="Century Gothic" w:hAnsi="Century Gothic"/>
          <w:sz w:val="20"/>
          <w:szCs w:val="20"/>
        </w:rPr>
        <w:t xml:space="preserve">Esta </w:t>
      </w:r>
      <w:r w:rsidRPr="00A128A2">
        <w:rPr>
          <w:rFonts w:ascii="Century Gothic" w:hAnsi="Century Gothic"/>
          <w:sz w:val="20"/>
          <w:szCs w:val="20"/>
        </w:rPr>
        <w:t>Contraprestación Adicional se liquidará teniendo en cuenta el precio base de liquidación de regalías fijado por la UPME, de acuerdo con la resolución que se encuentre vigente para el trimestre que se hubiere causado.</w:t>
      </w:r>
      <w:r w:rsidR="00480A3F">
        <w:rPr>
          <w:rFonts w:ascii="Century Gothic" w:hAnsi="Century Gothic"/>
          <w:sz w:val="20"/>
          <w:szCs w:val="20"/>
        </w:rPr>
        <w:t xml:space="preserve"> </w:t>
      </w:r>
      <w:r w:rsidR="00480A3F" w:rsidRPr="00480A3F">
        <w:rPr>
          <w:rFonts w:ascii="Century Gothic" w:hAnsi="Century Gothic"/>
          <w:color w:val="FF0000"/>
          <w:sz w:val="20"/>
          <w:szCs w:val="20"/>
        </w:rPr>
        <w:t>Esto pa quien es ¿?? Es distribuible ¿??</w:t>
      </w:r>
    </w:p>
    <w:p w14:paraId="2F698030" w14:textId="77777777" w:rsidR="00A128A2" w:rsidRPr="00A128A2" w:rsidRDefault="00A128A2" w:rsidP="00A128A2">
      <w:pPr>
        <w:pStyle w:val="Default"/>
        <w:rPr>
          <w:rFonts w:ascii="Century Gothic" w:hAnsi="Century Gothic"/>
          <w:b/>
          <w:sz w:val="20"/>
          <w:szCs w:val="20"/>
        </w:rPr>
      </w:pPr>
      <w:r w:rsidRPr="00A128A2">
        <w:rPr>
          <w:rFonts w:ascii="Century Gothic" w:hAnsi="Century Gothic"/>
          <w:b/>
          <w:sz w:val="20"/>
          <w:szCs w:val="20"/>
        </w:rPr>
        <w:t xml:space="preserve">Cálculo </w:t>
      </w:r>
    </w:p>
    <w:p w14:paraId="7D678341" w14:textId="77777777" w:rsidR="00A128A2" w:rsidRDefault="00A128A2" w:rsidP="00A128A2">
      <w:pPr>
        <w:pStyle w:val="Default"/>
        <w:rPr>
          <w:rFonts w:ascii="Century Gothic" w:hAnsi="Century Gothic"/>
          <w:sz w:val="20"/>
          <w:szCs w:val="20"/>
        </w:rPr>
      </w:pPr>
    </w:p>
    <w:p w14:paraId="0723624E" w14:textId="77777777" w:rsidR="00A128A2" w:rsidRDefault="00A128A2" w:rsidP="00A128A2">
      <w:pPr>
        <w:pStyle w:val="Default"/>
        <w:rPr>
          <w:rFonts w:ascii="Century Gothic" w:hAnsi="Century Gothic"/>
          <w:sz w:val="20"/>
          <w:szCs w:val="20"/>
        </w:rPr>
      </w:pPr>
      <w:r w:rsidRPr="00A128A2">
        <w:rPr>
          <w:rFonts w:ascii="Century Gothic" w:hAnsi="Century Gothic"/>
          <w:sz w:val="20"/>
          <w:szCs w:val="20"/>
        </w:rPr>
        <w:t xml:space="preserve">La forma de cálculo de la Contraprestación Adicional (CA) será la siguiente: </w:t>
      </w:r>
    </w:p>
    <w:p w14:paraId="737F1064" w14:textId="77777777" w:rsidR="00A128A2" w:rsidRDefault="00A128A2" w:rsidP="00A128A2">
      <w:pPr>
        <w:pStyle w:val="Default"/>
        <w:rPr>
          <w:rFonts w:ascii="Century Gothic" w:hAnsi="Century Gothic"/>
          <w:sz w:val="20"/>
          <w:szCs w:val="20"/>
        </w:rPr>
      </w:pPr>
    </w:p>
    <w:p w14:paraId="6CA4C629" w14:textId="22054CB3" w:rsidR="00A128A2" w:rsidRPr="00A128A2" w:rsidRDefault="00A128A2" w:rsidP="00A128A2">
      <w:pPr>
        <w:pStyle w:val="Default"/>
        <w:jc w:val="center"/>
        <w:rPr>
          <w:rFonts w:ascii="Century Gothic" w:hAnsi="Century Gothic"/>
          <w:sz w:val="20"/>
          <w:szCs w:val="20"/>
        </w:rPr>
      </w:pPr>
      <w:r w:rsidRPr="00A128A2">
        <w:rPr>
          <w:rFonts w:ascii="Cambria Math" w:hAnsi="Cambria Math" w:cs="Cambria Math"/>
          <w:sz w:val="20"/>
          <w:szCs w:val="20"/>
        </w:rPr>
        <w:t>𝑪𝑨</w:t>
      </w:r>
      <w:r w:rsidRPr="00A128A2">
        <w:rPr>
          <w:rFonts w:ascii="Century Gothic" w:hAnsi="Century Gothic" w:cs="Cambria Math"/>
          <w:sz w:val="20"/>
          <w:szCs w:val="20"/>
        </w:rPr>
        <w:t xml:space="preserve"> =</w:t>
      </w:r>
      <w:r w:rsidRPr="00A128A2">
        <w:rPr>
          <w:rFonts w:ascii="Cambria Math" w:hAnsi="Cambria Math" w:cs="Cambria Math"/>
          <w:sz w:val="20"/>
          <w:szCs w:val="20"/>
        </w:rPr>
        <w:t>𝑿</w:t>
      </w:r>
      <w:r w:rsidRPr="00A128A2">
        <w:rPr>
          <w:rFonts w:ascii="Century Gothic" w:hAnsi="Century Gothic" w:cs="Cambria Math"/>
          <w:sz w:val="20"/>
          <w:szCs w:val="20"/>
        </w:rPr>
        <w:t>×</w:t>
      </w:r>
      <w:r w:rsidRPr="00A128A2">
        <w:rPr>
          <w:rFonts w:ascii="Cambria Math" w:hAnsi="Cambria Math" w:cs="Cambria Math"/>
          <w:sz w:val="20"/>
          <w:szCs w:val="20"/>
        </w:rPr>
        <w:t>𝑷𝒐</w:t>
      </w:r>
      <w:r w:rsidRPr="00A128A2">
        <w:rPr>
          <w:rFonts w:ascii="Century Gothic" w:hAnsi="Century Gothic" w:cs="Cambria Math"/>
          <w:sz w:val="20"/>
          <w:szCs w:val="20"/>
        </w:rPr>
        <w:t>×</w:t>
      </w:r>
      <w:r w:rsidRPr="00A128A2">
        <w:rPr>
          <w:rFonts w:ascii="Cambria Math" w:hAnsi="Cambria Math" w:cs="Cambria Math"/>
          <w:sz w:val="20"/>
          <w:szCs w:val="20"/>
        </w:rPr>
        <w:t>𝑷𝑨</w:t>
      </w:r>
      <w:ins w:id="0" w:author="CARLOS TRUJILLO" w:date="2022-07-14T10:50:00Z">
        <w:r w:rsidR="008E728A">
          <w:rPr>
            <w:rFonts w:ascii="Cambria Math" w:hAnsi="Cambria Math" w:cs="Cambria Math"/>
            <w:sz w:val="20"/>
            <w:szCs w:val="20"/>
          </w:rPr>
          <w:t>%</w:t>
        </w:r>
      </w:ins>
    </w:p>
    <w:p w14:paraId="0852FA39" w14:textId="77777777" w:rsidR="00A128A2" w:rsidRPr="00A128A2" w:rsidRDefault="00A128A2" w:rsidP="00A128A2">
      <w:pPr>
        <w:pStyle w:val="Default"/>
        <w:rPr>
          <w:rFonts w:ascii="Century Gothic" w:hAnsi="Century Gothic"/>
          <w:sz w:val="20"/>
          <w:szCs w:val="20"/>
        </w:rPr>
      </w:pPr>
      <w:r w:rsidRPr="00A128A2">
        <w:rPr>
          <w:rFonts w:ascii="Century Gothic" w:hAnsi="Century Gothic"/>
          <w:sz w:val="20"/>
          <w:szCs w:val="20"/>
        </w:rPr>
        <w:t xml:space="preserve">Donde: </w:t>
      </w:r>
    </w:p>
    <w:p w14:paraId="725622C3" w14:textId="77777777" w:rsidR="00A128A2" w:rsidRDefault="00A128A2" w:rsidP="00A128A2">
      <w:pPr>
        <w:pStyle w:val="Default"/>
        <w:spacing w:after="209"/>
        <w:rPr>
          <w:rFonts w:ascii="Century Gothic" w:hAnsi="Century Gothic"/>
          <w:sz w:val="20"/>
          <w:szCs w:val="20"/>
        </w:rPr>
      </w:pPr>
    </w:p>
    <w:p w14:paraId="6D808CAC" w14:textId="77777777" w:rsidR="00A128A2" w:rsidRPr="00A128A2" w:rsidRDefault="00A128A2" w:rsidP="00A128A2">
      <w:pPr>
        <w:pStyle w:val="Default"/>
        <w:spacing w:after="209"/>
        <w:rPr>
          <w:rFonts w:ascii="Century Gothic" w:hAnsi="Century Gothic"/>
          <w:sz w:val="20"/>
          <w:szCs w:val="20"/>
        </w:rPr>
      </w:pPr>
      <w:r w:rsidRPr="00A128A2">
        <w:rPr>
          <w:rFonts w:ascii="Century Gothic" w:hAnsi="Century Gothic"/>
          <w:sz w:val="20"/>
          <w:szCs w:val="20"/>
        </w:rPr>
        <w:t>1.</w:t>
      </w:r>
      <w:r w:rsidRPr="00A128A2">
        <w:rPr>
          <w:rFonts w:ascii="Century Gothic" w:hAnsi="Century Gothic"/>
          <w:b/>
          <w:sz w:val="20"/>
          <w:szCs w:val="20"/>
        </w:rPr>
        <w:t xml:space="preserve"> 'X'</w:t>
      </w:r>
      <w:r w:rsidRPr="00A128A2">
        <w:rPr>
          <w:rFonts w:ascii="Century Gothic" w:hAnsi="Century Gothic"/>
          <w:sz w:val="20"/>
          <w:szCs w:val="20"/>
        </w:rPr>
        <w:t xml:space="preserve"> representa la cantidad total de mineral producido</w:t>
      </w:r>
      <w:r>
        <w:rPr>
          <w:rFonts w:ascii="Century Gothic" w:hAnsi="Century Gothic"/>
          <w:sz w:val="20"/>
          <w:szCs w:val="20"/>
        </w:rPr>
        <w:t xml:space="preserve"> y tipo de mineral (térmico o metalúrgico)</w:t>
      </w:r>
      <w:r w:rsidRPr="00A128A2">
        <w:rPr>
          <w:rFonts w:ascii="Century Gothic" w:hAnsi="Century Gothic"/>
          <w:sz w:val="20"/>
          <w:szCs w:val="20"/>
        </w:rPr>
        <w:t xml:space="preserve">, </w:t>
      </w:r>
    </w:p>
    <w:p w14:paraId="77A189CF" w14:textId="77777777" w:rsidR="00A128A2" w:rsidRPr="00A128A2" w:rsidRDefault="00A128A2" w:rsidP="00A128A2">
      <w:pPr>
        <w:pStyle w:val="Default"/>
        <w:spacing w:after="209"/>
        <w:rPr>
          <w:rFonts w:ascii="Century Gothic" w:hAnsi="Century Gothic"/>
          <w:sz w:val="20"/>
          <w:szCs w:val="20"/>
        </w:rPr>
      </w:pPr>
      <w:r w:rsidRPr="00A128A2">
        <w:rPr>
          <w:rFonts w:ascii="Century Gothic" w:hAnsi="Century Gothic"/>
          <w:sz w:val="20"/>
          <w:szCs w:val="20"/>
        </w:rPr>
        <w:t xml:space="preserve">2. </w:t>
      </w:r>
      <w:r w:rsidRPr="00A128A2">
        <w:rPr>
          <w:rFonts w:ascii="Century Gothic" w:hAnsi="Century Gothic"/>
          <w:b/>
          <w:sz w:val="20"/>
          <w:szCs w:val="20"/>
        </w:rPr>
        <w:t>'Po'</w:t>
      </w:r>
      <w:r w:rsidRPr="00A128A2">
        <w:rPr>
          <w:rFonts w:ascii="Century Gothic" w:hAnsi="Century Gothic"/>
          <w:sz w:val="20"/>
          <w:szCs w:val="20"/>
        </w:rPr>
        <w:t xml:space="preserve"> representa el precio base de liquidación de regalías fijado por la UPME</w:t>
      </w:r>
      <w:r w:rsidR="00E278D7">
        <w:rPr>
          <w:rFonts w:ascii="Century Gothic" w:hAnsi="Century Gothic"/>
          <w:sz w:val="20"/>
          <w:szCs w:val="20"/>
        </w:rPr>
        <w:t xml:space="preserve"> del trimestre en liquidación</w:t>
      </w:r>
      <w:r w:rsidRPr="00A128A2">
        <w:rPr>
          <w:rFonts w:ascii="Century Gothic" w:hAnsi="Century Gothic"/>
          <w:sz w:val="20"/>
          <w:szCs w:val="20"/>
        </w:rPr>
        <w:t xml:space="preserve">, y </w:t>
      </w:r>
    </w:p>
    <w:p w14:paraId="0B30B6A0" w14:textId="77777777" w:rsidR="00A128A2" w:rsidRPr="00A128A2" w:rsidRDefault="00A128A2" w:rsidP="00A128A2">
      <w:pPr>
        <w:pStyle w:val="Default"/>
        <w:rPr>
          <w:rFonts w:ascii="Century Gothic" w:hAnsi="Century Gothic"/>
          <w:sz w:val="20"/>
          <w:szCs w:val="20"/>
        </w:rPr>
      </w:pPr>
      <w:r w:rsidRPr="00A128A2">
        <w:rPr>
          <w:rFonts w:ascii="Century Gothic" w:hAnsi="Century Gothic"/>
          <w:sz w:val="20"/>
          <w:szCs w:val="20"/>
        </w:rPr>
        <w:t xml:space="preserve">3. </w:t>
      </w:r>
      <w:r w:rsidRPr="00A128A2">
        <w:rPr>
          <w:rFonts w:ascii="Century Gothic" w:hAnsi="Century Gothic"/>
          <w:b/>
          <w:sz w:val="20"/>
          <w:szCs w:val="20"/>
        </w:rPr>
        <w:t>'PA'</w:t>
      </w:r>
      <w:r w:rsidRPr="00A128A2">
        <w:rPr>
          <w:rFonts w:ascii="Century Gothic" w:hAnsi="Century Gothic"/>
          <w:sz w:val="20"/>
          <w:szCs w:val="20"/>
        </w:rPr>
        <w:t xml:space="preserve"> corresponde a la participación (porcentaje) ofrecida por el Contratista. </w:t>
      </w:r>
    </w:p>
    <w:p w14:paraId="66DAC54E" w14:textId="77777777" w:rsidR="00A128A2" w:rsidRPr="00A128A2" w:rsidRDefault="00A128A2" w:rsidP="00A128A2">
      <w:pPr>
        <w:pStyle w:val="Default"/>
        <w:rPr>
          <w:rFonts w:ascii="Century Gothic" w:hAnsi="Century Gothic"/>
          <w:sz w:val="20"/>
          <w:szCs w:val="20"/>
        </w:rPr>
      </w:pPr>
    </w:p>
    <w:p w14:paraId="71D02F7A" w14:textId="77777777" w:rsidR="00A128A2" w:rsidRPr="00A128A2" w:rsidRDefault="00A128A2" w:rsidP="00A128A2">
      <w:pPr>
        <w:jc w:val="both"/>
        <w:rPr>
          <w:rFonts w:ascii="Century Gothic" w:hAnsi="Century Gothic"/>
          <w:sz w:val="20"/>
          <w:szCs w:val="20"/>
        </w:rPr>
      </w:pPr>
      <w:r w:rsidRPr="00A128A2">
        <w:rPr>
          <w:rFonts w:ascii="Century Gothic" w:hAnsi="Century Gothic"/>
          <w:sz w:val="20"/>
          <w:szCs w:val="20"/>
        </w:rPr>
        <w:t>Tanto la cantidad de mineral producido (</w:t>
      </w:r>
      <w:r w:rsidRPr="00A128A2">
        <w:rPr>
          <w:rFonts w:ascii="Century Gothic" w:hAnsi="Century Gothic"/>
          <w:i/>
          <w:iCs/>
          <w:sz w:val="20"/>
          <w:szCs w:val="20"/>
        </w:rPr>
        <w:t>X</w:t>
      </w:r>
      <w:r w:rsidRPr="00A128A2">
        <w:rPr>
          <w:rFonts w:ascii="Century Gothic" w:hAnsi="Century Gothic"/>
          <w:sz w:val="20"/>
          <w:szCs w:val="20"/>
        </w:rPr>
        <w:t>) como el precio base (</w:t>
      </w:r>
      <w:r w:rsidRPr="00A128A2">
        <w:rPr>
          <w:rFonts w:ascii="Century Gothic" w:hAnsi="Century Gothic"/>
          <w:i/>
          <w:iCs/>
          <w:sz w:val="20"/>
          <w:szCs w:val="20"/>
        </w:rPr>
        <w:t>Po</w:t>
      </w:r>
      <w:r w:rsidRPr="00A128A2">
        <w:rPr>
          <w:rFonts w:ascii="Century Gothic" w:hAnsi="Century Gothic"/>
          <w:sz w:val="20"/>
          <w:szCs w:val="20"/>
        </w:rPr>
        <w:t xml:space="preserve">) se calcularán de forma similar a la regalía correspondiente para cada mineral producido bajo este Contrato. </w:t>
      </w:r>
    </w:p>
    <w:p w14:paraId="5ABA5BF9" w14:textId="77777777" w:rsidR="00A128A2" w:rsidRDefault="00A128A2" w:rsidP="006B2819">
      <w:pPr>
        <w:spacing w:after="0" w:line="276" w:lineRule="auto"/>
        <w:ind w:left="360"/>
        <w:jc w:val="both"/>
        <w:rPr>
          <w:rFonts w:ascii="Century Gothic" w:hAnsi="Century Gothic"/>
          <w:sz w:val="20"/>
          <w:szCs w:val="20"/>
        </w:rPr>
      </w:pPr>
    </w:p>
    <w:p w14:paraId="3A6734A7" w14:textId="77777777" w:rsidR="006B2819" w:rsidRPr="006B2819" w:rsidRDefault="006B2819" w:rsidP="006B2819">
      <w:pPr>
        <w:autoSpaceDE w:val="0"/>
        <w:autoSpaceDN w:val="0"/>
        <w:adjustRightInd w:val="0"/>
        <w:spacing w:after="0" w:line="276" w:lineRule="auto"/>
        <w:rPr>
          <w:rFonts w:ascii="Century Gothic" w:hAnsi="Century Gothic" w:cs="Times New Roman"/>
          <w:b/>
          <w:color w:val="000000"/>
          <w:sz w:val="20"/>
          <w:szCs w:val="20"/>
        </w:rPr>
      </w:pPr>
      <w:r w:rsidRPr="006B2819">
        <w:rPr>
          <w:rFonts w:ascii="Century Gothic" w:hAnsi="Century Gothic" w:cs="Times New Roman"/>
          <w:b/>
          <w:color w:val="000000"/>
          <w:sz w:val="20"/>
          <w:szCs w:val="20"/>
        </w:rPr>
        <w:t xml:space="preserve">Liquidación </w:t>
      </w:r>
    </w:p>
    <w:p w14:paraId="245BB24D" w14:textId="77777777" w:rsidR="006B2819" w:rsidRDefault="006B2819" w:rsidP="006B2819">
      <w:pPr>
        <w:autoSpaceDE w:val="0"/>
        <w:autoSpaceDN w:val="0"/>
        <w:adjustRightInd w:val="0"/>
        <w:spacing w:after="0" w:line="276" w:lineRule="auto"/>
        <w:rPr>
          <w:rFonts w:ascii="Century Gothic" w:hAnsi="Century Gothic" w:cs="Times New Roman"/>
          <w:color w:val="000000"/>
          <w:sz w:val="20"/>
          <w:szCs w:val="20"/>
        </w:rPr>
      </w:pPr>
    </w:p>
    <w:p w14:paraId="6CD40052" w14:textId="77777777" w:rsidR="006B2819" w:rsidRDefault="006B2819" w:rsidP="006B2819">
      <w:pPr>
        <w:autoSpaceDE w:val="0"/>
        <w:autoSpaceDN w:val="0"/>
        <w:adjustRightInd w:val="0"/>
        <w:spacing w:after="0" w:line="276" w:lineRule="auto"/>
        <w:jc w:val="both"/>
        <w:rPr>
          <w:rFonts w:ascii="Century Gothic" w:hAnsi="Century Gothic" w:cs="Times New Roman"/>
          <w:color w:val="000000"/>
          <w:sz w:val="20"/>
          <w:szCs w:val="20"/>
        </w:rPr>
      </w:pPr>
      <w:r w:rsidRPr="006B2819">
        <w:rPr>
          <w:rFonts w:ascii="Century Gothic" w:hAnsi="Century Gothic" w:cs="Times New Roman"/>
          <w:color w:val="000000"/>
          <w:sz w:val="20"/>
          <w:szCs w:val="20"/>
        </w:rPr>
        <w:t xml:space="preserve">La liquidación de la Contraprestación Adicional será realizada </w:t>
      </w:r>
      <w:r>
        <w:rPr>
          <w:rFonts w:ascii="Century Gothic" w:hAnsi="Century Gothic" w:cs="Times New Roman"/>
          <w:color w:val="000000"/>
          <w:sz w:val="20"/>
          <w:szCs w:val="20"/>
        </w:rPr>
        <w:t xml:space="preserve">trimestralmente </w:t>
      </w:r>
      <w:r w:rsidRPr="006B2819">
        <w:rPr>
          <w:rFonts w:ascii="Century Gothic" w:hAnsi="Century Gothic" w:cs="Times New Roman"/>
          <w:color w:val="000000"/>
          <w:sz w:val="20"/>
          <w:szCs w:val="20"/>
        </w:rPr>
        <w:t xml:space="preserve">no obstante su pago y recaudo por la ANM será realizado trimestralmente de conformidad con la reglamentación que expida para el efecto. </w:t>
      </w:r>
    </w:p>
    <w:p w14:paraId="1C1D4D84" w14:textId="77777777" w:rsidR="006B2819" w:rsidRPr="006B2819" w:rsidRDefault="006B2819" w:rsidP="006B2819">
      <w:pPr>
        <w:autoSpaceDE w:val="0"/>
        <w:autoSpaceDN w:val="0"/>
        <w:adjustRightInd w:val="0"/>
        <w:spacing w:after="0" w:line="276" w:lineRule="auto"/>
        <w:jc w:val="both"/>
        <w:rPr>
          <w:rFonts w:ascii="Century Gothic" w:hAnsi="Century Gothic" w:cs="Times New Roman"/>
          <w:color w:val="000000"/>
          <w:sz w:val="20"/>
          <w:szCs w:val="20"/>
        </w:rPr>
      </w:pPr>
    </w:p>
    <w:p w14:paraId="2B338105" w14:textId="77777777" w:rsidR="00A128A2" w:rsidRPr="006B2819" w:rsidRDefault="006B2819" w:rsidP="006B2819">
      <w:pPr>
        <w:spacing w:after="0" w:line="276" w:lineRule="auto"/>
        <w:ind w:left="360"/>
        <w:jc w:val="both"/>
        <w:rPr>
          <w:rFonts w:ascii="Century Gothic" w:hAnsi="Century Gothic"/>
          <w:sz w:val="20"/>
          <w:szCs w:val="20"/>
        </w:rPr>
      </w:pPr>
      <w:r w:rsidRPr="006B2819">
        <w:rPr>
          <w:rFonts w:ascii="Century Gothic" w:hAnsi="Century Gothic" w:cs="Times New Roman"/>
          <w:color w:val="000000"/>
          <w:sz w:val="20"/>
          <w:szCs w:val="20"/>
        </w:rPr>
        <w:t>El pago de la Contraprestación Adicional estará sujeto a la evaluación de precios altos y bajos según lo dispuesto en la sección siguiente.</w:t>
      </w:r>
    </w:p>
    <w:p w14:paraId="71E95BE7" w14:textId="77777777" w:rsidR="00A128A2" w:rsidRDefault="00A128A2" w:rsidP="00A128A2">
      <w:pPr>
        <w:ind w:left="360"/>
        <w:jc w:val="both"/>
        <w:rPr>
          <w:rFonts w:ascii="Century Gothic" w:hAnsi="Century Gothic"/>
          <w:sz w:val="20"/>
          <w:szCs w:val="20"/>
        </w:rPr>
      </w:pPr>
    </w:p>
    <w:p w14:paraId="2077AAE0" w14:textId="77777777" w:rsidR="0085062B" w:rsidRPr="0085062B" w:rsidRDefault="0085062B" w:rsidP="0022053F">
      <w:pPr>
        <w:autoSpaceDE w:val="0"/>
        <w:autoSpaceDN w:val="0"/>
        <w:adjustRightInd w:val="0"/>
        <w:spacing w:after="0" w:line="276" w:lineRule="auto"/>
        <w:jc w:val="center"/>
        <w:rPr>
          <w:rFonts w:ascii="Century Gothic" w:hAnsi="Century Gothic" w:cs="Times New Roman"/>
          <w:b/>
          <w:color w:val="000000"/>
          <w:sz w:val="20"/>
          <w:szCs w:val="20"/>
        </w:rPr>
      </w:pPr>
      <w:r w:rsidRPr="0085062B">
        <w:rPr>
          <w:rFonts w:ascii="Century Gothic" w:hAnsi="Century Gothic" w:cs="Times New Roman"/>
          <w:b/>
          <w:color w:val="000000"/>
          <w:sz w:val="20"/>
          <w:szCs w:val="20"/>
        </w:rPr>
        <w:t>Variaciones en la Contraprestación Adicional por precios altos y bajos</w:t>
      </w:r>
    </w:p>
    <w:p w14:paraId="29E313E4" w14:textId="77777777" w:rsidR="0085062B" w:rsidRDefault="0085062B" w:rsidP="0085062B">
      <w:pPr>
        <w:autoSpaceDE w:val="0"/>
        <w:autoSpaceDN w:val="0"/>
        <w:adjustRightInd w:val="0"/>
        <w:spacing w:after="0" w:line="276" w:lineRule="auto"/>
        <w:rPr>
          <w:rFonts w:ascii="Century Gothic" w:hAnsi="Century Gothic" w:cs="Times New Roman"/>
          <w:color w:val="000000"/>
          <w:sz w:val="20"/>
          <w:szCs w:val="20"/>
        </w:rPr>
      </w:pPr>
    </w:p>
    <w:p w14:paraId="077ED45E" w14:textId="77777777" w:rsidR="0085062B" w:rsidRPr="0085062B" w:rsidRDefault="0085062B" w:rsidP="0085062B">
      <w:pPr>
        <w:autoSpaceDE w:val="0"/>
        <w:autoSpaceDN w:val="0"/>
        <w:adjustRightInd w:val="0"/>
        <w:spacing w:after="0" w:line="276" w:lineRule="auto"/>
        <w:rPr>
          <w:rFonts w:ascii="Century Gothic" w:hAnsi="Century Gothic" w:cs="Times New Roman"/>
          <w:color w:val="000000"/>
          <w:sz w:val="20"/>
          <w:szCs w:val="20"/>
        </w:rPr>
      </w:pPr>
      <w:r w:rsidRPr="0085062B">
        <w:rPr>
          <w:rFonts w:ascii="Century Gothic" w:hAnsi="Century Gothic" w:cs="Times New Roman"/>
          <w:color w:val="000000"/>
          <w:sz w:val="20"/>
          <w:szCs w:val="20"/>
        </w:rPr>
        <w:t xml:space="preserve">(a) Generalidades </w:t>
      </w:r>
    </w:p>
    <w:p w14:paraId="27A5D904" w14:textId="77777777" w:rsidR="0085062B" w:rsidRDefault="0085062B" w:rsidP="0085062B">
      <w:pPr>
        <w:autoSpaceDE w:val="0"/>
        <w:autoSpaceDN w:val="0"/>
        <w:adjustRightInd w:val="0"/>
        <w:spacing w:after="0" w:line="276" w:lineRule="auto"/>
        <w:rPr>
          <w:rFonts w:ascii="Century Gothic" w:hAnsi="Century Gothic" w:cs="Times New Roman"/>
          <w:color w:val="000000"/>
          <w:sz w:val="20"/>
          <w:szCs w:val="20"/>
        </w:rPr>
      </w:pPr>
    </w:p>
    <w:p w14:paraId="20833124" w14:textId="77777777" w:rsidR="006B2819" w:rsidRPr="0085062B" w:rsidRDefault="0085062B" w:rsidP="0085062B">
      <w:pPr>
        <w:autoSpaceDE w:val="0"/>
        <w:autoSpaceDN w:val="0"/>
        <w:adjustRightInd w:val="0"/>
        <w:spacing w:after="0" w:line="276" w:lineRule="auto"/>
        <w:jc w:val="both"/>
        <w:rPr>
          <w:rFonts w:ascii="Century Gothic" w:hAnsi="Century Gothic" w:cs="Times New Roman"/>
          <w:color w:val="000000"/>
          <w:sz w:val="20"/>
          <w:szCs w:val="20"/>
        </w:rPr>
      </w:pPr>
      <w:r w:rsidRPr="0085062B">
        <w:rPr>
          <w:rFonts w:ascii="Century Gothic" w:hAnsi="Century Gothic" w:cs="Times New Roman"/>
          <w:color w:val="000000"/>
          <w:sz w:val="20"/>
          <w:szCs w:val="20"/>
        </w:rPr>
        <w:t xml:space="preserve">La Contraprestación Adicional podrá tener un pago mayor o </w:t>
      </w:r>
      <w:r>
        <w:rPr>
          <w:rFonts w:ascii="Century Gothic" w:hAnsi="Century Gothic" w:cs="Times New Roman"/>
          <w:color w:val="000000"/>
          <w:sz w:val="20"/>
          <w:szCs w:val="20"/>
        </w:rPr>
        <w:t xml:space="preserve">menor dependiendo si el precio </w:t>
      </w:r>
      <w:r w:rsidRPr="0085062B">
        <w:rPr>
          <w:rFonts w:ascii="Century Gothic" w:hAnsi="Century Gothic" w:cs="Times New Roman"/>
          <w:color w:val="000000"/>
          <w:sz w:val="20"/>
          <w:szCs w:val="20"/>
        </w:rPr>
        <w:t>del carbón se ubica por fuera de un rango determinado. El precio de</w:t>
      </w:r>
      <w:r>
        <w:rPr>
          <w:rFonts w:ascii="Century Gothic" w:hAnsi="Century Gothic" w:cs="Times New Roman"/>
          <w:color w:val="000000"/>
          <w:sz w:val="20"/>
          <w:szCs w:val="20"/>
        </w:rPr>
        <w:t xml:space="preserve">l carbón </w:t>
      </w:r>
      <w:r w:rsidR="00E278D7">
        <w:rPr>
          <w:rFonts w:ascii="Century Gothic" w:hAnsi="Century Gothic" w:cs="Times New Roman"/>
          <w:color w:val="000000"/>
          <w:sz w:val="20"/>
          <w:szCs w:val="20"/>
        </w:rPr>
        <w:t xml:space="preserve">para este caso </w:t>
      </w:r>
      <w:r w:rsidRPr="0085062B">
        <w:rPr>
          <w:rFonts w:ascii="Century Gothic" w:hAnsi="Century Gothic" w:cs="Times New Roman"/>
          <w:color w:val="000000"/>
          <w:sz w:val="20"/>
          <w:szCs w:val="20"/>
        </w:rPr>
        <w:t>corresponde al promedio de</w:t>
      </w:r>
      <w:r>
        <w:rPr>
          <w:rFonts w:ascii="Century Gothic" w:hAnsi="Century Gothic" w:cs="Times New Roman"/>
          <w:color w:val="000000"/>
          <w:sz w:val="20"/>
          <w:szCs w:val="20"/>
        </w:rPr>
        <w:t xml:space="preserve"> los últimos cuatro trimestres UPME</w:t>
      </w:r>
      <w:r w:rsidRPr="0085062B">
        <w:rPr>
          <w:rFonts w:ascii="Century Gothic" w:hAnsi="Century Gothic" w:cs="Times New Roman"/>
          <w:color w:val="000000"/>
          <w:sz w:val="20"/>
          <w:szCs w:val="20"/>
        </w:rPr>
        <w:t xml:space="preserve"> en las resoluciones para el cálculo de regalías </w:t>
      </w:r>
      <w:r w:rsidR="00E278D7">
        <w:rPr>
          <w:rFonts w:ascii="Century Gothic" w:hAnsi="Century Gothic" w:cs="Times New Roman"/>
          <w:color w:val="000000"/>
          <w:sz w:val="20"/>
          <w:szCs w:val="20"/>
        </w:rPr>
        <w:t xml:space="preserve"> y para efectos de esta fórmula lo denominaremos (PM)</w:t>
      </w:r>
    </w:p>
    <w:p w14:paraId="6400FEE1" w14:textId="77777777" w:rsidR="006B2819" w:rsidRDefault="006B2819" w:rsidP="00A128A2">
      <w:pPr>
        <w:ind w:left="360"/>
        <w:jc w:val="both"/>
        <w:rPr>
          <w:rFonts w:ascii="Century Gothic" w:hAnsi="Century Gothic"/>
          <w:sz w:val="20"/>
          <w:szCs w:val="20"/>
        </w:rPr>
      </w:pPr>
    </w:p>
    <w:p w14:paraId="153EDE8C" w14:textId="77777777" w:rsidR="0085062B" w:rsidRPr="0085062B" w:rsidRDefault="0085062B" w:rsidP="0085062B">
      <w:pPr>
        <w:autoSpaceDE w:val="0"/>
        <w:autoSpaceDN w:val="0"/>
        <w:adjustRightInd w:val="0"/>
        <w:spacing w:after="0" w:line="276" w:lineRule="auto"/>
        <w:rPr>
          <w:rFonts w:ascii="Century Gothic" w:hAnsi="Century Gothic" w:cs="Times New Roman"/>
          <w:b/>
          <w:color w:val="000000"/>
          <w:sz w:val="20"/>
          <w:szCs w:val="20"/>
        </w:rPr>
      </w:pPr>
      <w:r w:rsidRPr="0085062B">
        <w:rPr>
          <w:rFonts w:ascii="Century Gothic" w:hAnsi="Century Gothic" w:cs="Times New Roman"/>
          <w:b/>
          <w:color w:val="000000"/>
          <w:sz w:val="20"/>
          <w:szCs w:val="20"/>
        </w:rPr>
        <w:t xml:space="preserve">Metodología para el </w:t>
      </w:r>
      <w:r w:rsidR="001F0B0E">
        <w:rPr>
          <w:rFonts w:ascii="Century Gothic" w:hAnsi="Century Gothic" w:cs="Times New Roman"/>
          <w:b/>
          <w:color w:val="000000"/>
          <w:sz w:val="20"/>
          <w:szCs w:val="20"/>
        </w:rPr>
        <w:t>cálculo de precios altos</w:t>
      </w:r>
      <w:r w:rsidRPr="0085062B">
        <w:rPr>
          <w:rFonts w:ascii="Century Gothic" w:hAnsi="Century Gothic" w:cs="Times New Roman"/>
          <w:b/>
          <w:color w:val="000000"/>
          <w:sz w:val="20"/>
          <w:szCs w:val="20"/>
        </w:rPr>
        <w:t xml:space="preserve"> </w:t>
      </w:r>
    </w:p>
    <w:p w14:paraId="27EC6E69" w14:textId="77777777" w:rsidR="0085062B" w:rsidRPr="0085062B" w:rsidRDefault="0085062B" w:rsidP="0085062B">
      <w:pPr>
        <w:autoSpaceDE w:val="0"/>
        <w:autoSpaceDN w:val="0"/>
        <w:adjustRightInd w:val="0"/>
        <w:spacing w:after="0" w:line="276" w:lineRule="auto"/>
        <w:rPr>
          <w:rFonts w:ascii="Century Gothic" w:hAnsi="Century Gothic" w:cs="Times New Roman"/>
          <w:color w:val="000000"/>
          <w:sz w:val="20"/>
          <w:szCs w:val="20"/>
        </w:rPr>
      </w:pPr>
    </w:p>
    <w:p w14:paraId="34548BE9" w14:textId="24796236" w:rsidR="006B2819" w:rsidRPr="0022053F" w:rsidRDefault="0085062B" w:rsidP="00764D8C">
      <w:pPr>
        <w:spacing w:line="276" w:lineRule="auto"/>
        <w:jc w:val="both"/>
        <w:rPr>
          <w:rFonts w:ascii="Century Gothic" w:hAnsi="Century Gothic"/>
          <w:sz w:val="20"/>
          <w:szCs w:val="20"/>
        </w:rPr>
      </w:pPr>
      <w:r w:rsidRPr="0022053F">
        <w:rPr>
          <w:rFonts w:ascii="Century Gothic" w:hAnsi="Century Gothic" w:cs="Times New Roman"/>
          <w:color w:val="000000"/>
          <w:sz w:val="20"/>
          <w:szCs w:val="20"/>
        </w:rPr>
        <w:t xml:space="preserve">(i) Para determinar los límites de un escenario de precios altos o bajos, se construye una serie histórica de los últimos </w:t>
      </w:r>
      <w:r w:rsidR="00E278D7">
        <w:rPr>
          <w:rFonts w:ascii="Century Gothic" w:hAnsi="Century Gothic" w:cs="Times New Roman"/>
          <w:color w:val="000000"/>
          <w:sz w:val="20"/>
          <w:szCs w:val="20"/>
        </w:rPr>
        <w:t xml:space="preserve">seis (6) </w:t>
      </w:r>
      <w:r w:rsidRPr="0022053F">
        <w:rPr>
          <w:rFonts w:ascii="Century Gothic" w:hAnsi="Century Gothic" w:cs="Times New Roman"/>
          <w:color w:val="000000"/>
          <w:sz w:val="20"/>
          <w:szCs w:val="20"/>
        </w:rPr>
        <w:t xml:space="preserve">trimestres del precio UPME </w:t>
      </w:r>
      <w:ins w:id="1" w:author="CARLOS TRUJILLO" w:date="2022-07-12T19:05:00Z">
        <w:r w:rsidR="00700711">
          <w:rPr>
            <w:rFonts w:ascii="Century Gothic" w:hAnsi="Century Gothic" w:cs="Times New Roman"/>
            <w:color w:val="000000"/>
            <w:sz w:val="20"/>
            <w:szCs w:val="20"/>
          </w:rPr>
          <w:t>precio</w:t>
        </w:r>
      </w:ins>
      <w:del w:id="2" w:author="CARLOS TRUJILLO" w:date="2022-07-12T19:05:00Z">
        <w:r w:rsidRPr="0022053F" w:rsidDel="00700711">
          <w:rPr>
            <w:rFonts w:ascii="Century Gothic" w:hAnsi="Century Gothic" w:cs="Times New Roman"/>
            <w:color w:val="000000"/>
            <w:sz w:val="20"/>
            <w:szCs w:val="20"/>
          </w:rPr>
          <w:delText>consumo</w:delText>
        </w:r>
      </w:del>
      <w:r w:rsidRPr="0022053F">
        <w:rPr>
          <w:rFonts w:ascii="Century Gothic" w:hAnsi="Century Gothic" w:cs="Times New Roman"/>
          <w:color w:val="000000"/>
          <w:sz w:val="20"/>
          <w:szCs w:val="20"/>
        </w:rPr>
        <w:t xml:space="preserve"> nacional del carbón térmico y/o metalúrgico según el caso</w:t>
      </w:r>
      <w:ins w:id="3" w:author="CARLOS TRUJILLO" w:date="2022-07-12T19:05:00Z">
        <w:r w:rsidR="00700711">
          <w:rPr>
            <w:rFonts w:ascii="Century Gothic" w:hAnsi="Century Gothic" w:cs="Times New Roman"/>
            <w:color w:val="000000"/>
            <w:sz w:val="20"/>
            <w:szCs w:val="20"/>
          </w:rPr>
          <w:t xml:space="preserve"> </w:t>
        </w:r>
      </w:ins>
      <w:ins w:id="4" w:author="CARLOS TRUJILLO" w:date="2022-07-12T19:06:00Z">
        <w:r w:rsidR="009860BD">
          <w:rPr>
            <w:rFonts w:ascii="Century Gothic" w:hAnsi="Century Gothic" w:cs="Times New Roman"/>
            <w:color w:val="000000"/>
            <w:sz w:val="20"/>
            <w:szCs w:val="20"/>
          </w:rPr>
          <w:t>en la zona de Cundinamarca</w:t>
        </w:r>
      </w:ins>
      <w:r w:rsidR="00F83692" w:rsidRPr="0022053F">
        <w:rPr>
          <w:rFonts w:ascii="Century Gothic" w:hAnsi="Century Gothic" w:cs="Times New Roman"/>
          <w:color w:val="000000"/>
          <w:sz w:val="20"/>
          <w:szCs w:val="20"/>
        </w:rPr>
        <w:t xml:space="preserve">, el cual llamaremos (PM). </w:t>
      </w:r>
      <w:r w:rsidRPr="0022053F">
        <w:rPr>
          <w:rFonts w:ascii="Century Gothic" w:hAnsi="Century Gothic" w:cs="Times New Roman"/>
          <w:color w:val="000000"/>
          <w:sz w:val="20"/>
          <w:szCs w:val="20"/>
        </w:rPr>
        <w:t xml:space="preserve">Los </w:t>
      </w:r>
      <w:r w:rsidR="00E278D7">
        <w:rPr>
          <w:rFonts w:ascii="Century Gothic" w:hAnsi="Century Gothic" w:cs="Times New Roman"/>
          <w:color w:val="000000"/>
          <w:sz w:val="20"/>
          <w:szCs w:val="20"/>
        </w:rPr>
        <w:t xml:space="preserve">seis (6) </w:t>
      </w:r>
      <w:r w:rsidRPr="0022053F">
        <w:rPr>
          <w:rFonts w:ascii="Century Gothic" w:hAnsi="Century Gothic" w:cs="Times New Roman"/>
          <w:color w:val="000000"/>
          <w:sz w:val="20"/>
          <w:szCs w:val="20"/>
        </w:rPr>
        <w:t xml:space="preserve">trimestres corresponden a los </w:t>
      </w:r>
      <w:r w:rsidR="00E278D7">
        <w:rPr>
          <w:rFonts w:ascii="Century Gothic" w:hAnsi="Century Gothic" w:cs="Times New Roman"/>
          <w:color w:val="000000"/>
          <w:sz w:val="20"/>
          <w:szCs w:val="20"/>
        </w:rPr>
        <w:t xml:space="preserve">seis (6) </w:t>
      </w:r>
      <w:r w:rsidRPr="0022053F">
        <w:rPr>
          <w:rFonts w:ascii="Century Gothic" w:hAnsi="Century Gothic" w:cs="Times New Roman"/>
          <w:color w:val="000000"/>
          <w:sz w:val="20"/>
          <w:szCs w:val="20"/>
        </w:rPr>
        <w:t>trimestres anteriores al periodo en liquidación de la regalía de la Contraprestación Adicional</w:t>
      </w:r>
      <w:r w:rsidRPr="0022053F">
        <w:rPr>
          <w:rFonts w:ascii="Century Gothic" w:hAnsi="Century Gothic" w:cs="Times New Roman"/>
          <w:color w:val="000000"/>
        </w:rPr>
        <w:t>.</w:t>
      </w:r>
    </w:p>
    <w:p w14:paraId="2A88345A" w14:textId="263E3931" w:rsidR="0085062B" w:rsidRPr="0022053F" w:rsidRDefault="00686684" w:rsidP="00764D8C">
      <w:pPr>
        <w:spacing w:after="0" w:line="276" w:lineRule="auto"/>
        <w:jc w:val="both"/>
        <w:rPr>
          <w:rFonts w:ascii="Century Gothic" w:hAnsi="Century Gothic"/>
          <w:sz w:val="20"/>
          <w:szCs w:val="20"/>
        </w:rPr>
      </w:pPr>
      <w:r w:rsidRPr="0022053F">
        <w:rPr>
          <w:rFonts w:ascii="Century Gothic" w:hAnsi="Century Gothic"/>
          <w:sz w:val="20"/>
          <w:szCs w:val="20"/>
        </w:rPr>
        <w:t xml:space="preserve">(ii) </w:t>
      </w:r>
      <w:ins w:id="5" w:author="CARLOS TRUJILLO" w:date="2022-07-14T10:28:00Z">
        <w:r w:rsidR="00322BCD">
          <w:rPr>
            <w:rFonts w:ascii="Century Gothic" w:hAnsi="Century Gothic"/>
            <w:sz w:val="20"/>
            <w:szCs w:val="20"/>
          </w:rPr>
          <w:t>Para precios altos f</w:t>
        </w:r>
      </w:ins>
      <w:del w:id="6" w:author="CARLOS TRUJILLO" w:date="2022-07-14T10:28:00Z">
        <w:r w:rsidR="00F83692" w:rsidRPr="0022053F" w:rsidDel="00322BCD">
          <w:rPr>
            <w:rFonts w:ascii="Century Gothic" w:hAnsi="Century Gothic"/>
            <w:sz w:val="20"/>
            <w:szCs w:val="20"/>
          </w:rPr>
          <w:delText>F</w:delText>
        </w:r>
      </w:del>
      <w:r w:rsidR="00F83692" w:rsidRPr="0022053F">
        <w:rPr>
          <w:rFonts w:ascii="Century Gothic" w:hAnsi="Century Gothic"/>
          <w:sz w:val="20"/>
          <w:szCs w:val="20"/>
        </w:rPr>
        <w:t xml:space="preserve">inalmente se </w:t>
      </w:r>
      <w:ins w:id="7" w:author="CARLOS TRUJILLO" w:date="2022-07-14T09:38:00Z">
        <w:r w:rsidR="00A95E98">
          <w:rPr>
            <w:rFonts w:ascii="Century Gothic" w:hAnsi="Century Gothic"/>
            <w:sz w:val="20"/>
            <w:szCs w:val="20"/>
          </w:rPr>
          <w:t>determina la razón</w:t>
        </w:r>
      </w:ins>
      <w:del w:id="8" w:author="CARLOS TRUJILLO" w:date="2022-07-14T09:38:00Z">
        <w:r w:rsidR="00F83692" w:rsidRPr="0022053F" w:rsidDel="00A95E98">
          <w:rPr>
            <w:rFonts w:ascii="Century Gothic" w:hAnsi="Century Gothic"/>
            <w:sz w:val="20"/>
            <w:szCs w:val="20"/>
          </w:rPr>
          <w:delText>compara</w:delText>
        </w:r>
      </w:del>
      <w:ins w:id="9" w:author="CARLOS TRUJILLO" w:date="2022-07-14T09:38:00Z">
        <w:r w:rsidR="00A95E98">
          <w:rPr>
            <w:rFonts w:ascii="Century Gothic" w:hAnsi="Century Gothic"/>
            <w:sz w:val="20"/>
            <w:szCs w:val="20"/>
          </w:rPr>
          <w:t xml:space="preserve"> del </w:t>
        </w:r>
      </w:ins>
      <w:del w:id="10" w:author="CARLOS TRUJILLO" w:date="2022-07-14T09:38:00Z">
        <w:r w:rsidR="00F83692" w:rsidRPr="0022053F" w:rsidDel="00A95E98">
          <w:rPr>
            <w:rFonts w:ascii="Century Gothic" w:hAnsi="Century Gothic"/>
            <w:sz w:val="20"/>
            <w:szCs w:val="20"/>
          </w:rPr>
          <w:delText xml:space="preserve"> el</w:delText>
        </w:r>
      </w:del>
      <w:r w:rsidR="00F83692" w:rsidRPr="0022053F">
        <w:rPr>
          <w:rFonts w:ascii="Century Gothic" w:hAnsi="Century Gothic"/>
          <w:sz w:val="20"/>
          <w:szCs w:val="20"/>
        </w:rPr>
        <w:t xml:space="preserve"> (P</w:t>
      </w:r>
      <w:ins w:id="11" w:author="CARLOS TRUJILLO" w:date="2022-07-14T10:27:00Z">
        <w:r w:rsidR="00E03610">
          <w:rPr>
            <w:rFonts w:ascii="Century Gothic" w:hAnsi="Century Gothic"/>
            <w:sz w:val="20"/>
            <w:szCs w:val="20"/>
          </w:rPr>
          <w:t>L</w:t>
        </w:r>
      </w:ins>
      <w:del w:id="12" w:author="CARLOS TRUJILLO" w:date="2022-07-14T10:26:00Z">
        <w:r w:rsidR="00F83692" w:rsidRPr="0022053F" w:rsidDel="00E03610">
          <w:rPr>
            <w:rFonts w:ascii="Century Gothic" w:hAnsi="Century Gothic"/>
            <w:sz w:val="20"/>
            <w:szCs w:val="20"/>
          </w:rPr>
          <w:delText>M</w:delText>
        </w:r>
      </w:del>
      <w:r w:rsidR="00F83692" w:rsidRPr="0022053F">
        <w:rPr>
          <w:rFonts w:ascii="Century Gothic" w:hAnsi="Century Gothic"/>
          <w:sz w:val="20"/>
          <w:szCs w:val="20"/>
        </w:rPr>
        <w:t xml:space="preserve">) </w:t>
      </w:r>
      <w:ins w:id="13" w:author="CARLOS TRUJILLO" w:date="2022-07-14T10:27:00Z">
        <w:r w:rsidR="00322BCD" w:rsidRPr="0022053F">
          <w:rPr>
            <w:rFonts w:ascii="Century Gothic" w:hAnsi="Century Gothic"/>
            <w:sz w:val="20"/>
            <w:szCs w:val="20"/>
          </w:rPr>
          <w:t xml:space="preserve">del trimestre en liquidación </w:t>
        </w:r>
      </w:ins>
      <w:r w:rsidR="00F83692" w:rsidRPr="0022053F">
        <w:rPr>
          <w:rFonts w:ascii="Century Gothic" w:hAnsi="Century Gothic"/>
          <w:sz w:val="20"/>
          <w:szCs w:val="20"/>
        </w:rPr>
        <w:t xml:space="preserve">con el valor </w:t>
      </w:r>
      <w:r w:rsidR="003573D1" w:rsidRPr="0022053F">
        <w:rPr>
          <w:rFonts w:ascii="Century Gothic" w:hAnsi="Century Gothic"/>
          <w:sz w:val="20"/>
          <w:szCs w:val="20"/>
        </w:rPr>
        <w:t xml:space="preserve">UPME </w:t>
      </w:r>
      <w:del w:id="14" w:author="CARLOS TRUJILLO" w:date="2022-07-14T10:27:00Z">
        <w:r w:rsidR="003573D1" w:rsidRPr="0022053F" w:rsidDel="00322BCD">
          <w:rPr>
            <w:rFonts w:ascii="Century Gothic" w:hAnsi="Century Gothic"/>
            <w:sz w:val="20"/>
            <w:szCs w:val="20"/>
          </w:rPr>
          <w:delText xml:space="preserve">del trimestre en liquidación </w:delText>
        </w:r>
      </w:del>
      <w:r w:rsidR="003573D1" w:rsidRPr="0022053F">
        <w:rPr>
          <w:rFonts w:ascii="Century Gothic" w:hAnsi="Century Gothic"/>
          <w:sz w:val="20"/>
          <w:szCs w:val="20"/>
        </w:rPr>
        <w:t>(P</w:t>
      </w:r>
      <w:ins w:id="15" w:author="CARLOS TRUJILLO" w:date="2022-07-14T10:27:00Z">
        <w:r w:rsidR="00E03610">
          <w:rPr>
            <w:rFonts w:ascii="Century Gothic" w:hAnsi="Century Gothic"/>
            <w:sz w:val="20"/>
            <w:szCs w:val="20"/>
          </w:rPr>
          <w:t>M</w:t>
        </w:r>
      </w:ins>
      <w:del w:id="16" w:author="CARLOS TRUJILLO" w:date="2022-07-14T10:27:00Z">
        <w:r w:rsidR="003573D1" w:rsidRPr="0022053F" w:rsidDel="00E03610">
          <w:rPr>
            <w:rFonts w:ascii="Century Gothic" w:hAnsi="Century Gothic"/>
            <w:sz w:val="20"/>
            <w:szCs w:val="20"/>
          </w:rPr>
          <w:delText>L</w:delText>
        </w:r>
      </w:del>
      <w:r w:rsidR="003573D1" w:rsidRPr="0022053F">
        <w:rPr>
          <w:rFonts w:ascii="Century Gothic" w:hAnsi="Century Gothic"/>
          <w:sz w:val="20"/>
          <w:szCs w:val="20"/>
        </w:rPr>
        <w:t xml:space="preserve">) </w:t>
      </w:r>
      <w:ins w:id="17" w:author="CARLOS TRUJILLO" w:date="2022-07-14T10:27:00Z">
        <w:r w:rsidR="00322BCD">
          <w:rPr>
            <w:rFonts w:ascii="Century Gothic" w:hAnsi="Century Gothic"/>
            <w:sz w:val="20"/>
            <w:szCs w:val="20"/>
          </w:rPr>
          <w:t xml:space="preserve">promedio simple </w:t>
        </w:r>
      </w:ins>
      <w:ins w:id="18" w:author="CARLOS TRUJILLO" w:date="2022-07-14T10:28:00Z">
        <w:r w:rsidR="00322BCD">
          <w:rPr>
            <w:rFonts w:ascii="Century Gothic" w:hAnsi="Century Gothic" w:cs="Times New Roman"/>
            <w:color w:val="000000"/>
            <w:sz w:val="20"/>
            <w:szCs w:val="20"/>
          </w:rPr>
          <w:t xml:space="preserve">6 </w:t>
        </w:r>
        <w:r w:rsidR="00322BCD" w:rsidRPr="0022053F">
          <w:rPr>
            <w:rFonts w:ascii="Century Gothic" w:hAnsi="Century Gothic" w:cs="Times New Roman"/>
            <w:color w:val="000000"/>
            <w:sz w:val="20"/>
            <w:szCs w:val="20"/>
          </w:rPr>
          <w:t xml:space="preserve">trimestres </w:t>
        </w:r>
        <w:r w:rsidR="00322BCD">
          <w:rPr>
            <w:rFonts w:ascii="Century Gothic" w:hAnsi="Century Gothic" w:cs="Times New Roman"/>
            <w:color w:val="000000"/>
            <w:sz w:val="20"/>
            <w:szCs w:val="20"/>
          </w:rPr>
          <w:t xml:space="preserve"> </w:t>
        </w:r>
      </w:ins>
      <w:r w:rsidR="003573D1" w:rsidRPr="0022053F">
        <w:rPr>
          <w:rFonts w:ascii="Century Gothic" w:hAnsi="Century Gothic"/>
          <w:sz w:val="20"/>
          <w:szCs w:val="20"/>
        </w:rPr>
        <w:t xml:space="preserve">y se compara con la tabla </w:t>
      </w:r>
      <w:r w:rsidR="00F83692" w:rsidRPr="0022053F">
        <w:rPr>
          <w:rFonts w:ascii="Century Gothic" w:hAnsi="Century Gothic"/>
          <w:sz w:val="20"/>
          <w:szCs w:val="20"/>
        </w:rPr>
        <w:t xml:space="preserve">tablas </w:t>
      </w:r>
      <w:ins w:id="19" w:author="CARLOS TRUJILLO" w:date="2022-07-14T10:29:00Z">
        <w:r w:rsidR="00322BCD">
          <w:rPr>
            <w:rFonts w:ascii="Century Gothic" w:hAnsi="Century Gothic"/>
            <w:sz w:val="20"/>
            <w:szCs w:val="20"/>
          </w:rPr>
          <w:t>2</w:t>
        </w:r>
      </w:ins>
      <w:del w:id="20" w:author="CARLOS TRUJILLO" w:date="2022-07-14T10:29:00Z">
        <w:r w:rsidR="00F83692" w:rsidRPr="0022053F" w:rsidDel="00322BCD">
          <w:rPr>
            <w:rFonts w:ascii="Century Gothic" w:hAnsi="Century Gothic"/>
            <w:sz w:val="20"/>
            <w:szCs w:val="20"/>
          </w:rPr>
          <w:delText>1</w:delText>
        </w:r>
      </w:del>
      <w:r w:rsidR="00F83692" w:rsidRPr="0022053F">
        <w:rPr>
          <w:rFonts w:ascii="Century Gothic" w:hAnsi="Century Gothic"/>
          <w:sz w:val="20"/>
          <w:szCs w:val="20"/>
        </w:rPr>
        <w:t xml:space="preserve"> para establecer el valor de liquidación de la Contraprestación Adicional para el mes correspondiente.</w:t>
      </w:r>
    </w:p>
    <w:p w14:paraId="464D17D8" w14:textId="2C24724E" w:rsidR="003573D1" w:rsidRDefault="003573D1" w:rsidP="00764D8C">
      <w:pPr>
        <w:spacing w:after="0" w:line="276" w:lineRule="auto"/>
        <w:jc w:val="both"/>
        <w:rPr>
          <w:ins w:id="21" w:author="CARLOS TRUJILLO" w:date="2022-07-14T10:28:00Z"/>
          <w:rFonts w:ascii="Century Gothic" w:hAnsi="Century Gothic"/>
        </w:rPr>
      </w:pPr>
    </w:p>
    <w:p w14:paraId="2BE79D56" w14:textId="4A43EC86" w:rsidR="00322BCD" w:rsidRPr="0022053F" w:rsidRDefault="00322BCD" w:rsidP="00322BCD">
      <w:pPr>
        <w:spacing w:after="0" w:line="276" w:lineRule="auto"/>
        <w:jc w:val="both"/>
        <w:rPr>
          <w:ins w:id="22" w:author="CARLOS TRUJILLO" w:date="2022-07-14T10:28:00Z"/>
          <w:rFonts w:ascii="Century Gothic" w:hAnsi="Century Gothic"/>
          <w:sz w:val="20"/>
          <w:szCs w:val="20"/>
        </w:rPr>
      </w:pPr>
      <w:ins w:id="23" w:author="CARLOS TRUJILLO" w:date="2022-07-14T10:28:00Z">
        <w:r w:rsidRPr="0022053F">
          <w:rPr>
            <w:rFonts w:ascii="Century Gothic" w:hAnsi="Century Gothic"/>
            <w:sz w:val="20"/>
            <w:szCs w:val="20"/>
          </w:rPr>
          <w:t xml:space="preserve">(ii) </w:t>
        </w:r>
        <w:r>
          <w:rPr>
            <w:rFonts w:ascii="Century Gothic" w:hAnsi="Century Gothic"/>
            <w:sz w:val="20"/>
            <w:szCs w:val="20"/>
          </w:rPr>
          <w:t>Para precios bajos f</w:t>
        </w:r>
        <w:r w:rsidRPr="0022053F">
          <w:rPr>
            <w:rFonts w:ascii="Century Gothic" w:hAnsi="Century Gothic"/>
            <w:sz w:val="20"/>
            <w:szCs w:val="20"/>
          </w:rPr>
          <w:t xml:space="preserve">inalmente se </w:t>
        </w:r>
        <w:r>
          <w:rPr>
            <w:rFonts w:ascii="Century Gothic" w:hAnsi="Century Gothic"/>
            <w:sz w:val="20"/>
            <w:szCs w:val="20"/>
          </w:rPr>
          <w:t xml:space="preserve">determina la razón del </w:t>
        </w:r>
        <w:r w:rsidRPr="0022053F">
          <w:rPr>
            <w:rFonts w:ascii="Century Gothic" w:hAnsi="Century Gothic"/>
            <w:sz w:val="20"/>
            <w:szCs w:val="20"/>
          </w:rPr>
          <w:t xml:space="preserve"> (P</w:t>
        </w:r>
        <w:r>
          <w:rPr>
            <w:rFonts w:ascii="Century Gothic" w:hAnsi="Century Gothic"/>
            <w:sz w:val="20"/>
            <w:szCs w:val="20"/>
          </w:rPr>
          <w:t>L</w:t>
        </w:r>
        <w:r w:rsidRPr="0022053F">
          <w:rPr>
            <w:rFonts w:ascii="Century Gothic" w:hAnsi="Century Gothic"/>
            <w:sz w:val="20"/>
            <w:szCs w:val="20"/>
          </w:rPr>
          <w:t>) del trimestre en liquidación con el valor UPME (P</w:t>
        </w:r>
        <w:r>
          <w:rPr>
            <w:rFonts w:ascii="Century Gothic" w:hAnsi="Century Gothic"/>
            <w:sz w:val="20"/>
            <w:szCs w:val="20"/>
          </w:rPr>
          <w:t>M</w:t>
        </w:r>
        <w:r w:rsidRPr="0022053F">
          <w:rPr>
            <w:rFonts w:ascii="Century Gothic" w:hAnsi="Century Gothic"/>
            <w:sz w:val="20"/>
            <w:szCs w:val="20"/>
          </w:rPr>
          <w:t xml:space="preserve">) </w:t>
        </w:r>
        <w:r>
          <w:rPr>
            <w:rFonts w:ascii="Century Gothic" w:hAnsi="Century Gothic"/>
            <w:sz w:val="20"/>
            <w:szCs w:val="20"/>
          </w:rPr>
          <w:t xml:space="preserve">promedio simple </w:t>
        </w:r>
        <w:r>
          <w:rPr>
            <w:rFonts w:ascii="Century Gothic" w:hAnsi="Century Gothic" w:cs="Times New Roman"/>
            <w:color w:val="000000"/>
            <w:sz w:val="20"/>
            <w:szCs w:val="20"/>
          </w:rPr>
          <w:t xml:space="preserve">6 </w:t>
        </w:r>
        <w:r w:rsidRPr="0022053F">
          <w:rPr>
            <w:rFonts w:ascii="Century Gothic" w:hAnsi="Century Gothic" w:cs="Times New Roman"/>
            <w:color w:val="000000"/>
            <w:sz w:val="20"/>
            <w:szCs w:val="20"/>
          </w:rPr>
          <w:t xml:space="preserve">trimestres </w:t>
        </w:r>
        <w:r>
          <w:rPr>
            <w:rFonts w:ascii="Century Gothic" w:hAnsi="Century Gothic" w:cs="Times New Roman"/>
            <w:color w:val="000000"/>
            <w:sz w:val="20"/>
            <w:szCs w:val="20"/>
          </w:rPr>
          <w:t xml:space="preserve"> </w:t>
        </w:r>
        <w:r w:rsidRPr="0022053F">
          <w:rPr>
            <w:rFonts w:ascii="Century Gothic" w:hAnsi="Century Gothic"/>
            <w:sz w:val="20"/>
            <w:szCs w:val="20"/>
          </w:rPr>
          <w:t xml:space="preserve">y se compara con la tabla tablas </w:t>
        </w:r>
      </w:ins>
      <w:ins w:id="24" w:author="CARLOS TRUJILLO" w:date="2022-07-14T10:29:00Z">
        <w:r>
          <w:rPr>
            <w:rFonts w:ascii="Century Gothic" w:hAnsi="Century Gothic"/>
            <w:sz w:val="20"/>
            <w:szCs w:val="20"/>
          </w:rPr>
          <w:t>3</w:t>
        </w:r>
      </w:ins>
      <w:ins w:id="25" w:author="CARLOS TRUJILLO" w:date="2022-07-14T10:28:00Z">
        <w:r w:rsidRPr="0022053F">
          <w:rPr>
            <w:rFonts w:ascii="Century Gothic" w:hAnsi="Century Gothic"/>
            <w:sz w:val="20"/>
            <w:szCs w:val="20"/>
          </w:rPr>
          <w:t xml:space="preserve"> para establecer el valor de liquidación de la Contraprestación Adicional para el mes correspondiente.</w:t>
        </w:r>
      </w:ins>
    </w:p>
    <w:p w14:paraId="0D41EAD0" w14:textId="77777777" w:rsidR="00322BCD" w:rsidRDefault="00322BCD" w:rsidP="00764D8C">
      <w:pPr>
        <w:spacing w:after="0" w:line="276" w:lineRule="auto"/>
        <w:jc w:val="both"/>
        <w:rPr>
          <w:rFonts w:ascii="Century Gothic" w:hAnsi="Century Gothic"/>
        </w:rPr>
      </w:pPr>
    </w:p>
    <w:p w14:paraId="16988752" w14:textId="1C08693C" w:rsidR="00764D8C" w:rsidRDefault="00764D8C" w:rsidP="00764D8C">
      <w:pPr>
        <w:autoSpaceDE w:val="0"/>
        <w:autoSpaceDN w:val="0"/>
        <w:adjustRightInd w:val="0"/>
        <w:spacing w:after="0" w:line="276" w:lineRule="auto"/>
        <w:jc w:val="both"/>
        <w:rPr>
          <w:rFonts w:ascii="Century Gothic" w:hAnsi="Century Gothic" w:cs="Times New Roman"/>
          <w:color w:val="000000"/>
          <w:sz w:val="20"/>
          <w:szCs w:val="20"/>
        </w:rPr>
      </w:pPr>
      <w:r w:rsidRPr="00F83692">
        <w:rPr>
          <w:rFonts w:ascii="Century Gothic" w:hAnsi="Century Gothic" w:cs="Times New Roman"/>
          <w:color w:val="000000"/>
          <w:sz w:val="20"/>
          <w:szCs w:val="20"/>
        </w:rPr>
        <w:t>(</w:t>
      </w:r>
      <w:r w:rsidRPr="00764D8C">
        <w:rPr>
          <w:rFonts w:ascii="Century Gothic" w:hAnsi="Century Gothic" w:cs="Times New Roman"/>
          <w:color w:val="000000"/>
          <w:sz w:val="20"/>
          <w:szCs w:val="20"/>
        </w:rPr>
        <w:t>ii</w:t>
      </w:r>
      <w:r w:rsidRPr="00F83692">
        <w:rPr>
          <w:rFonts w:ascii="Century Gothic" w:hAnsi="Century Gothic" w:cs="Times New Roman"/>
          <w:color w:val="000000"/>
          <w:sz w:val="20"/>
          <w:szCs w:val="20"/>
        </w:rPr>
        <w:t xml:space="preserve">i) </w:t>
      </w:r>
      <w:r w:rsidRPr="00764D8C">
        <w:rPr>
          <w:rFonts w:ascii="Century Gothic" w:hAnsi="Century Gothic"/>
          <w:sz w:val="20"/>
          <w:szCs w:val="20"/>
        </w:rPr>
        <w:t xml:space="preserve">Si el (PL) es mayor en </w:t>
      </w:r>
      <w:ins w:id="26" w:author="CARLOS TRUJILLO" w:date="2022-07-14T10:30:00Z">
        <w:r w:rsidR="00322BCD">
          <w:rPr>
            <w:rFonts w:ascii="Century Gothic" w:hAnsi="Century Gothic"/>
            <w:sz w:val="20"/>
            <w:szCs w:val="20"/>
          </w:rPr>
          <w:t>1,</w:t>
        </w:r>
      </w:ins>
      <w:ins w:id="27" w:author="CARLOS TRUJILLO" w:date="2022-07-14T10:31:00Z">
        <w:r w:rsidR="00322BCD">
          <w:rPr>
            <w:rFonts w:ascii="Century Gothic" w:hAnsi="Century Gothic"/>
            <w:sz w:val="20"/>
            <w:szCs w:val="20"/>
          </w:rPr>
          <w:t>1</w:t>
        </w:r>
      </w:ins>
      <w:del w:id="28" w:author="CARLOS TRUJILLO" w:date="2022-07-14T10:30:00Z">
        <w:r w:rsidRPr="00764D8C" w:rsidDel="00322BCD">
          <w:rPr>
            <w:rFonts w:ascii="Century Gothic" w:hAnsi="Century Gothic"/>
            <w:sz w:val="20"/>
            <w:szCs w:val="20"/>
          </w:rPr>
          <w:delText>4</w:delText>
        </w:r>
      </w:del>
      <w:r w:rsidRPr="00764D8C">
        <w:rPr>
          <w:rFonts w:ascii="Century Gothic" w:hAnsi="Century Gothic"/>
          <w:sz w:val="20"/>
          <w:szCs w:val="20"/>
        </w:rPr>
        <w:t xml:space="preserve">0 % del valor del PM, se entenderá </w:t>
      </w:r>
      <w:r w:rsidRPr="00F83692">
        <w:rPr>
          <w:rFonts w:ascii="Century Gothic" w:hAnsi="Century Gothic" w:cs="Times New Roman"/>
          <w:color w:val="000000"/>
          <w:sz w:val="20"/>
          <w:szCs w:val="20"/>
        </w:rPr>
        <w:t xml:space="preserve">se entenderá que el precio </w:t>
      </w:r>
      <w:r w:rsidRPr="00764D8C">
        <w:rPr>
          <w:rFonts w:ascii="Century Gothic" w:hAnsi="Century Gothic" w:cs="Times New Roman"/>
          <w:color w:val="000000"/>
          <w:sz w:val="20"/>
          <w:szCs w:val="20"/>
        </w:rPr>
        <w:t xml:space="preserve">del carbón </w:t>
      </w:r>
      <w:r w:rsidRPr="00F83692">
        <w:rPr>
          <w:rFonts w:ascii="Century Gothic" w:hAnsi="Century Gothic" w:cs="Times New Roman"/>
          <w:color w:val="000000"/>
          <w:sz w:val="20"/>
          <w:szCs w:val="20"/>
        </w:rPr>
        <w:t>se encuentra en una etapa de</w:t>
      </w:r>
      <w:ins w:id="29" w:author="CARLOS TRUJILLO" w:date="2022-07-14T10:32:00Z">
        <w:r w:rsidR="00322BCD">
          <w:rPr>
            <w:rFonts w:ascii="Century Gothic" w:hAnsi="Century Gothic" w:cs="Times New Roman"/>
            <w:color w:val="000000"/>
            <w:sz w:val="20"/>
            <w:szCs w:val="20"/>
          </w:rPr>
          <w:t xml:space="preserve"> tendencia alcista de los precios</w:t>
        </w:r>
      </w:ins>
      <w:del w:id="30" w:author="CARLOS TRUJILLO" w:date="2022-07-14T10:32:00Z">
        <w:r w:rsidRPr="00F83692" w:rsidDel="00322BCD">
          <w:rPr>
            <w:rFonts w:ascii="Century Gothic" w:hAnsi="Century Gothic" w:cs="Times New Roman"/>
            <w:color w:val="000000"/>
            <w:sz w:val="20"/>
            <w:szCs w:val="20"/>
          </w:rPr>
          <w:delText xml:space="preserve"> precios </w:delText>
        </w:r>
      </w:del>
      <w:del w:id="31" w:author="CARLOS TRUJILLO" w:date="2022-07-14T10:31:00Z">
        <w:r w:rsidRPr="00F83692" w:rsidDel="00322BCD">
          <w:rPr>
            <w:rFonts w:ascii="Century Gothic" w:hAnsi="Century Gothic" w:cs="Times New Roman"/>
            <w:color w:val="000000"/>
            <w:sz w:val="20"/>
            <w:szCs w:val="20"/>
          </w:rPr>
          <w:delText>bajos</w:delText>
        </w:r>
      </w:del>
      <w:r w:rsidRPr="00F83692">
        <w:rPr>
          <w:rFonts w:ascii="Century Gothic" w:hAnsi="Century Gothic" w:cs="Times New Roman"/>
          <w:color w:val="000000"/>
          <w:sz w:val="20"/>
          <w:szCs w:val="20"/>
        </w:rPr>
        <w:t xml:space="preserve">. </w:t>
      </w:r>
    </w:p>
    <w:p w14:paraId="748C240F" w14:textId="77777777" w:rsidR="00764D8C" w:rsidRPr="00F83692" w:rsidRDefault="00764D8C" w:rsidP="00764D8C">
      <w:pPr>
        <w:autoSpaceDE w:val="0"/>
        <w:autoSpaceDN w:val="0"/>
        <w:adjustRightInd w:val="0"/>
        <w:spacing w:after="0" w:line="276" w:lineRule="auto"/>
        <w:jc w:val="both"/>
        <w:rPr>
          <w:rFonts w:ascii="Century Gothic" w:hAnsi="Century Gothic" w:cs="Times New Roman"/>
          <w:color w:val="000000"/>
        </w:rPr>
      </w:pPr>
    </w:p>
    <w:p w14:paraId="3F505A65" w14:textId="399E22B3" w:rsidR="00764D8C" w:rsidRDefault="00772ECF" w:rsidP="00764D8C">
      <w:pPr>
        <w:spacing w:after="0" w:line="276" w:lineRule="auto"/>
        <w:jc w:val="both"/>
        <w:rPr>
          <w:rFonts w:ascii="Century Gothic" w:hAnsi="Century Gothic"/>
          <w:sz w:val="20"/>
          <w:szCs w:val="20"/>
        </w:rPr>
      </w:pPr>
      <w:ins w:id="32" w:author="CARLOS TRUJILLO" w:date="2022-07-14T10:32:00Z">
        <w:r>
          <w:rPr>
            <w:rFonts w:ascii="Century Gothic" w:hAnsi="Century Gothic"/>
            <w:sz w:val="20"/>
            <w:szCs w:val="20"/>
          </w:rPr>
          <w:lastRenderedPageBreak/>
          <w:t xml:space="preserve">(iv) </w:t>
        </w:r>
      </w:ins>
      <w:r w:rsidR="00F83692" w:rsidRPr="0022053F">
        <w:rPr>
          <w:rFonts w:ascii="Century Gothic" w:hAnsi="Century Gothic"/>
          <w:sz w:val="20"/>
          <w:szCs w:val="20"/>
        </w:rPr>
        <w:t>Si el (P</w:t>
      </w:r>
      <w:r w:rsidR="001F0B0E">
        <w:rPr>
          <w:rFonts w:ascii="Century Gothic" w:hAnsi="Century Gothic"/>
          <w:sz w:val="20"/>
          <w:szCs w:val="20"/>
        </w:rPr>
        <w:t>L</w:t>
      </w:r>
      <w:r w:rsidR="00F83692" w:rsidRPr="0022053F">
        <w:rPr>
          <w:rFonts w:ascii="Century Gothic" w:hAnsi="Century Gothic"/>
          <w:sz w:val="20"/>
          <w:szCs w:val="20"/>
        </w:rPr>
        <w:t>) es m</w:t>
      </w:r>
      <w:r w:rsidR="00764D8C">
        <w:rPr>
          <w:rFonts w:ascii="Century Gothic" w:hAnsi="Century Gothic"/>
          <w:sz w:val="20"/>
          <w:szCs w:val="20"/>
        </w:rPr>
        <w:t xml:space="preserve">enor o igual al </w:t>
      </w:r>
      <w:ins w:id="33" w:author="CARLOS TRUJILLO" w:date="2022-07-14T10:32:00Z">
        <w:r w:rsidR="00322BCD">
          <w:rPr>
            <w:rFonts w:ascii="Century Gothic" w:hAnsi="Century Gothic"/>
            <w:sz w:val="20"/>
            <w:szCs w:val="20"/>
          </w:rPr>
          <w:t>1</w:t>
        </w:r>
        <w:r>
          <w:rPr>
            <w:rFonts w:ascii="Century Gothic" w:hAnsi="Century Gothic"/>
            <w:sz w:val="20"/>
            <w:szCs w:val="20"/>
          </w:rPr>
          <w:t>.</w:t>
        </w:r>
      </w:ins>
      <w:del w:id="34" w:author="CARLOS TRUJILLO" w:date="2022-07-14T10:32:00Z">
        <w:r w:rsidR="00DC36C1" w:rsidDel="00322BCD">
          <w:rPr>
            <w:rFonts w:ascii="Century Gothic" w:hAnsi="Century Gothic"/>
            <w:sz w:val="20"/>
            <w:szCs w:val="20"/>
          </w:rPr>
          <w:delText>4</w:delText>
        </w:r>
      </w:del>
      <w:r w:rsidR="00DC36C1">
        <w:rPr>
          <w:rFonts w:ascii="Century Gothic" w:hAnsi="Century Gothic"/>
          <w:sz w:val="20"/>
          <w:szCs w:val="20"/>
        </w:rPr>
        <w:t>0</w:t>
      </w:r>
      <w:r w:rsidR="001F0B0E">
        <w:rPr>
          <w:rFonts w:ascii="Century Gothic" w:hAnsi="Century Gothic"/>
          <w:sz w:val="20"/>
          <w:szCs w:val="20"/>
        </w:rPr>
        <w:t xml:space="preserve"> </w:t>
      </w:r>
      <w:r w:rsidR="00DC36C1">
        <w:rPr>
          <w:rFonts w:ascii="Century Gothic" w:hAnsi="Century Gothic"/>
          <w:sz w:val="20"/>
          <w:szCs w:val="20"/>
        </w:rPr>
        <w:t>% del valor del P</w:t>
      </w:r>
      <w:r w:rsidR="001F0B0E">
        <w:rPr>
          <w:rFonts w:ascii="Century Gothic" w:hAnsi="Century Gothic"/>
          <w:sz w:val="20"/>
          <w:szCs w:val="20"/>
        </w:rPr>
        <w:t>M</w:t>
      </w:r>
      <w:r w:rsidR="00F83692" w:rsidRPr="0022053F">
        <w:rPr>
          <w:rFonts w:ascii="Century Gothic" w:hAnsi="Century Gothic"/>
          <w:sz w:val="20"/>
          <w:szCs w:val="20"/>
        </w:rPr>
        <w:t>, se entenderá que el precio del carbón se encuentra en una etapa de precios</w:t>
      </w:r>
      <w:r w:rsidR="00E278D7">
        <w:rPr>
          <w:rFonts w:ascii="Century Gothic" w:hAnsi="Century Gothic"/>
          <w:sz w:val="20"/>
          <w:szCs w:val="20"/>
        </w:rPr>
        <w:t xml:space="preserve"> bajos.</w:t>
      </w:r>
      <w:r w:rsidR="00F83692" w:rsidRPr="0022053F">
        <w:rPr>
          <w:rFonts w:ascii="Century Gothic" w:hAnsi="Century Gothic"/>
          <w:sz w:val="20"/>
          <w:szCs w:val="20"/>
        </w:rPr>
        <w:t xml:space="preserve"> </w:t>
      </w:r>
    </w:p>
    <w:p w14:paraId="08A8B3C7" w14:textId="77777777" w:rsidR="00764D8C" w:rsidRDefault="00764D8C" w:rsidP="00764D8C">
      <w:pPr>
        <w:spacing w:after="0" w:line="276" w:lineRule="auto"/>
        <w:jc w:val="both"/>
        <w:rPr>
          <w:rFonts w:ascii="Century Gothic" w:hAnsi="Century Gothic"/>
          <w:sz w:val="20"/>
          <w:szCs w:val="20"/>
        </w:rPr>
      </w:pPr>
    </w:p>
    <w:p w14:paraId="4B05A006" w14:textId="77777777" w:rsidR="0085062B" w:rsidRDefault="00F83692" w:rsidP="00764D8C">
      <w:pPr>
        <w:spacing w:after="0" w:line="276" w:lineRule="auto"/>
        <w:jc w:val="both"/>
        <w:rPr>
          <w:rFonts w:ascii="Century Gothic" w:hAnsi="Century Gothic"/>
          <w:sz w:val="20"/>
          <w:szCs w:val="20"/>
        </w:rPr>
      </w:pPr>
      <w:r w:rsidRPr="0022053F">
        <w:rPr>
          <w:rFonts w:ascii="Century Gothic" w:hAnsi="Century Gothic"/>
          <w:sz w:val="20"/>
          <w:szCs w:val="20"/>
        </w:rPr>
        <w:t>El pago de la Contraprestación Adicional será incremental en 0.25 puntos porcentuales</w:t>
      </w:r>
      <w:r w:rsidR="00764D8C">
        <w:rPr>
          <w:rFonts w:ascii="Century Gothic" w:hAnsi="Century Gothic"/>
          <w:sz w:val="20"/>
          <w:szCs w:val="20"/>
        </w:rPr>
        <w:t xml:space="preserve"> o se reducirá  gradualmente dependiendo de la situación. Ver </w:t>
      </w:r>
      <w:r w:rsidR="003573D1" w:rsidRPr="0022053F">
        <w:rPr>
          <w:rFonts w:ascii="Century Gothic" w:hAnsi="Century Gothic"/>
          <w:sz w:val="20"/>
          <w:szCs w:val="20"/>
        </w:rPr>
        <w:t>tabla</w:t>
      </w:r>
      <w:r w:rsidR="001F0B0E">
        <w:rPr>
          <w:rFonts w:ascii="Century Gothic" w:hAnsi="Century Gothic"/>
          <w:sz w:val="20"/>
          <w:szCs w:val="20"/>
        </w:rPr>
        <w:t xml:space="preserve"> 1</w:t>
      </w:r>
      <w:r w:rsidR="003573D1" w:rsidRPr="0022053F">
        <w:rPr>
          <w:rFonts w:ascii="Century Gothic" w:hAnsi="Century Gothic"/>
          <w:sz w:val="20"/>
          <w:szCs w:val="20"/>
        </w:rPr>
        <w:t>.</w:t>
      </w:r>
    </w:p>
    <w:p w14:paraId="31D8F201" w14:textId="77777777" w:rsidR="001F0B0E" w:rsidRDefault="001F0B0E" w:rsidP="00F83692">
      <w:pPr>
        <w:spacing w:after="0" w:line="276" w:lineRule="auto"/>
        <w:ind w:left="360"/>
        <w:jc w:val="both"/>
        <w:rPr>
          <w:rFonts w:ascii="Century Gothic" w:hAnsi="Century Gothic"/>
          <w:sz w:val="20"/>
          <w:szCs w:val="20"/>
        </w:rPr>
      </w:pPr>
    </w:p>
    <w:p w14:paraId="6AC8D273" w14:textId="3B59A5F5" w:rsidR="00F83692" w:rsidRDefault="00F83692" w:rsidP="00F83692">
      <w:pPr>
        <w:spacing w:after="0" w:line="276" w:lineRule="auto"/>
        <w:ind w:left="360"/>
        <w:jc w:val="both"/>
        <w:rPr>
          <w:ins w:id="35" w:author="CARLOS TRUJILLO" w:date="2022-07-12T19:04:00Z"/>
          <w:rFonts w:ascii="Century Gothic" w:hAnsi="Century Gothic"/>
          <w:sz w:val="20"/>
          <w:szCs w:val="20"/>
        </w:rPr>
      </w:pPr>
    </w:p>
    <w:p w14:paraId="79408B81" w14:textId="77777777" w:rsidR="00700711" w:rsidRDefault="00700711" w:rsidP="00F83692">
      <w:pPr>
        <w:spacing w:after="0" w:line="276" w:lineRule="auto"/>
        <w:ind w:left="360"/>
        <w:jc w:val="both"/>
        <w:rPr>
          <w:rFonts w:ascii="Century Gothic" w:hAnsi="Century Gothic"/>
          <w:sz w:val="20"/>
          <w:szCs w:val="20"/>
        </w:rPr>
      </w:pPr>
    </w:p>
    <w:p w14:paraId="353E678F" w14:textId="77777777" w:rsidR="00686684" w:rsidRPr="003573D1" w:rsidRDefault="00686684" w:rsidP="003573D1">
      <w:pPr>
        <w:autoSpaceDE w:val="0"/>
        <w:autoSpaceDN w:val="0"/>
        <w:adjustRightInd w:val="0"/>
        <w:spacing w:after="0" w:line="276" w:lineRule="auto"/>
        <w:rPr>
          <w:rFonts w:ascii="Century Gothic" w:hAnsi="Century Gothic" w:cs="Times New Roman"/>
          <w:b/>
          <w:color w:val="000000"/>
          <w:sz w:val="20"/>
          <w:szCs w:val="20"/>
        </w:rPr>
      </w:pPr>
      <w:r w:rsidRPr="003573D1">
        <w:rPr>
          <w:rFonts w:ascii="Century Gothic" w:hAnsi="Century Gothic" w:cs="Times New Roman"/>
          <w:b/>
          <w:color w:val="000000"/>
          <w:sz w:val="20"/>
          <w:szCs w:val="20"/>
        </w:rPr>
        <w:t>PRECIOS ALTOS (Tabla 2)</w:t>
      </w:r>
    </w:p>
    <w:p w14:paraId="3617B470" w14:textId="77777777" w:rsidR="00F83692" w:rsidRPr="00F83692" w:rsidRDefault="00F83692" w:rsidP="00F83692">
      <w:pPr>
        <w:spacing w:after="0" w:line="276" w:lineRule="auto"/>
        <w:ind w:left="360"/>
        <w:jc w:val="both"/>
        <w:rPr>
          <w:rFonts w:ascii="Century Gothic" w:hAnsi="Century Gothic"/>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6"/>
        <w:gridCol w:w="1988"/>
      </w:tblGrid>
      <w:tr w:rsidR="00DC36C1" w:rsidRPr="00F83692" w14:paraId="055E6E03" w14:textId="77777777" w:rsidTr="00DC36C1">
        <w:trPr>
          <w:trHeight w:val="75"/>
          <w:jc w:val="center"/>
        </w:trPr>
        <w:tc>
          <w:tcPr>
            <w:tcW w:w="3536" w:type="dxa"/>
            <w:vAlign w:val="center"/>
          </w:tcPr>
          <w:p w14:paraId="4671FE36" w14:textId="77777777" w:rsidR="00DC36C1" w:rsidRPr="00F83692" w:rsidRDefault="00DC36C1" w:rsidP="00DC36C1">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b/>
                <w:bCs/>
                <w:color w:val="000000"/>
                <w:sz w:val="20"/>
                <w:szCs w:val="20"/>
              </w:rPr>
              <w:t xml:space="preserve">PRECIOS ALTOS </w:t>
            </w:r>
          </w:p>
        </w:tc>
        <w:tc>
          <w:tcPr>
            <w:tcW w:w="1988" w:type="dxa"/>
            <w:vMerge w:val="restart"/>
            <w:vAlign w:val="center"/>
          </w:tcPr>
          <w:p w14:paraId="1E322913"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b/>
                <w:bCs/>
                <w:color w:val="000000"/>
                <w:sz w:val="20"/>
                <w:szCs w:val="20"/>
              </w:rPr>
              <w:t>Participación</w:t>
            </w:r>
          </w:p>
        </w:tc>
      </w:tr>
      <w:tr w:rsidR="00DC36C1" w:rsidRPr="00F83692" w14:paraId="2422215F" w14:textId="77777777" w:rsidTr="00DC36C1">
        <w:trPr>
          <w:trHeight w:val="153"/>
          <w:jc w:val="center"/>
        </w:trPr>
        <w:tc>
          <w:tcPr>
            <w:tcW w:w="3536" w:type="dxa"/>
            <w:vAlign w:val="center"/>
          </w:tcPr>
          <w:p w14:paraId="12AF0DBC" w14:textId="3697D443" w:rsidR="00DC36C1" w:rsidRPr="00686684" w:rsidRDefault="00DC36C1" w:rsidP="00DC36C1">
            <w:pPr>
              <w:pStyle w:val="Default"/>
              <w:jc w:val="center"/>
              <w:rPr>
                <w:rFonts w:ascii="Century Gothic" w:hAnsi="Century Gothic"/>
                <w:sz w:val="20"/>
                <w:szCs w:val="20"/>
              </w:rPr>
            </w:pPr>
            <w:r>
              <w:rPr>
                <w:rFonts w:ascii="Century Gothic" w:hAnsi="Century Gothic" w:cs="Cambria Math"/>
                <w:sz w:val="20"/>
                <w:szCs w:val="20"/>
              </w:rPr>
              <w:t xml:space="preserve"> (P</w:t>
            </w:r>
            <w:ins w:id="36" w:author="CARLOS TRUJILLO" w:date="2022-07-14T10:35:00Z">
              <w:r w:rsidR="00772ECF">
                <w:rPr>
                  <w:rFonts w:ascii="Century Gothic" w:hAnsi="Century Gothic" w:cs="Cambria Math"/>
                  <w:sz w:val="20"/>
                  <w:szCs w:val="20"/>
                </w:rPr>
                <w:t>L</w:t>
              </w:r>
            </w:ins>
            <w:del w:id="37" w:author="CARLOS TRUJILLO" w:date="2022-07-14T10:35:00Z">
              <w:r w:rsidDel="00772ECF">
                <w:rPr>
                  <w:rFonts w:ascii="Century Gothic" w:hAnsi="Century Gothic" w:cs="Cambria Math"/>
                  <w:sz w:val="20"/>
                  <w:szCs w:val="20"/>
                </w:rPr>
                <w:delText>M</w:delText>
              </w:r>
            </w:del>
            <w:r>
              <w:rPr>
                <w:rFonts w:ascii="Century Gothic" w:hAnsi="Century Gothic" w:cs="Cambria Math"/>
                <w:sz w:val="20"/>
                <w:szCs w:val="20"/>
              </w:rPr>
              <w:t xml:space="preserve"> / P</w:t>
            </w:r>
            <w:ins w:id="38" w:author="CARLOS TRUJILLO" w:date="2022-07-14T10:35:00Z">
              <w:r w:rsidR="00772ECF">
                <w:rPr>
                  <w:rFonts w:ascii="Century Gothic" w:hAnsi="Century Gothic" w:cs="Cambria Math"/>
                  <w:sz w:val="20"/>
                  <w:szCs w:val="20"/>
                </w:rPr>
                <w:t>M</w:t>
              </w:r>
            </w:ins>
            <w:del w:id="39" w:author="CARLOS TRUJILLO" w:date="2022-07-14T10:35:00Z">
              <w:r w:rsidDel="00772ECF">
                <w:rPr>
                  <w:rFonts w:ascii="Century Gothic" w:hAnsi="Century Gothic" w:cs="Cambria Math"/>
                  <w:sz w:val="20"/>
                  <w:szCs w:val="20"/>
                </w:rPr>
                <w:delText>L</w:delText>
              </w:r>
            </w:del>
            <w:r>
              <w:rPr>
                <w:rFonts w:ascii="Century Gothic" w:hAnsi="Century Gothic" w:cs="Cambria Math"/>
                <w:sz w:val="20"/>
                <w:szCs w:val="20"/>
              </w:rPr>
              <w:t>)</w:t>
            </w:r>
            <w:del w:id="40" w:author="CARLOS TRUJILLO" w:date="2022-07-14T11:17:00Z">
              <w:r w:rsidDel="006B0883">
                <w:rPr>
                  <w:rFonts w:ascii="Century Gothic" w:hAnsi="Century Gothic" w:cs="Cambria Math"/>
                  <w:sz w:val="20"/>
                  <w:szCs w:val="20"/>
                </w:rPr>
                <w:delText xml:space="preserve"> * 100%</w:delText>
              </w:r>
            </w:del>
          </w:p>
        </w:tc>
        <w:tc>
          <w:tcPr>
            <w:tcW w:w="1988" w:type="dxa"/>
            <w:vMerge/>
            <w:vAlign w:val="center"/>
          </w:tcPr>
          <w:p w14:paraId="60AE91F4"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p>
        </w:tc>
      </w:tr>
      <w:tr w:rsidR="00DC36C1" w:rsidRPr="00F83692" w14:paraId="7EEA23C4" w14:textId="77777777" w:rsidTr="00DC36C1">
        <w:trPr>
          <w:trHeight w:val="77"/>
          <w:jc w:val="center"/>
        </w:trPr>
        <w:tc>
          <w:tcPr>
            <w:tcW w:w="3536" w:type="dxa"/>
            <w:vAlign w:val="center"/>
          </w:tcPr>
          <w:p w14:paraId="4C670A49" w14:textId="3124B632" w:rsidR="00DC36C1" w:rsidRPr="00F83692" w:rsidRDefault="00DC36C1" w:rsidP="00DC36C1">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&gt;</w:t>
            </w:r>
            <w:ins w:id="41" w:author="CARLOS TRUJILLO" w:date="2022-07-14T11:16:00Z">
              <w:r w:rsidR="006B0883">
                <w:rPr>
                  <w:rFonts w:ascii="Century Gothic" w:hAnsi="Century Gothic" w:cs="Times New Roman"/>
                  <w:color w:val="000000"/>
                  <w:sz w:val="20"/>
                  <w:szCs w:val="20"/>
                </w:rPr>
                <w:t>=</w:t>
              </w:r>
            </w:ins>
            <w:r w:rsidRPr="00F83692">
              <w:rPr>
                <w:rFonts w:ascii="Century Gothic" w:hAnsi="Century Gothic" w:cs="Times New Roman"/>
                <w:color w:val="000000"/>
                <w:sz w:val="20"/>
                <w:szCs w:val="20"/>
              </w:rPr>
              <w:t xml:space="preserve"> </w:t>
            </w:r>
            <w:ins w:id="42" w:author="CARLOS TRUJILLO" w:date="2022-07-14T10:19:00Z">
              <w:r w:rsidR="00800887">
                <w:rPr>
                  <w:rFonts w:ascii="Century Gothic" w:hAnsi="Century Gothic" w:cs="Times New Roman"/>
                  <w:color w:val="000000"/>
                  <w:sz w:val="20"/>
                  <w:szCs w:val="20"/>
                </w:rPr>
                <w:t>1,</w:t>
              </w:r>
            </w:ins>
            <w:ins w:id="43" w:author="CARLOS TRUJILLO" w:date="2022-07-14T11:14:00Z">
              <w:r w:rsidR="001E4D0A">
                <w:rPr>
                  <w:rFonts w:ascii="Century Gothic" w:hAnsi="Century Gothic" w:cs="Times New Roman"/>
                  <w:color w:val="000000"/>
                  <w:sz w:val="20"/>
                  <w:szCs w:val="20"/>
                </w:rPr>
                <w:t>0</w:t>
              </w:r>
            </w:ins>
            <w:del w:id="44" w:author="CARLOS TRUJILLO" w:date="2022-07-14T10:19:00Z">
              <w:r w:rsidDel="00800887">
                <w:rPr>
                  <w:rFonts w:ascii="Century Gothic" w:hAnsi="Century Gothic" w:cs="Times New Roman"/>
                  <w:color w:val="000000"/>
                  <w:sz w:val="20"/>
                  <w:szCs w:val="20"/>
                </w:rPr>
                <w:delText>4</w:delText>
              </w:r>
            </w:del>
            <w:r>
              <w:rPr>
                <w:rFonts w:ascii="Century Gothic" w:hAnsi="Century Gothic" w:cs="Times New Roman"/>
                <w:color w:val="000000"/>
                <w:sz w:val="20"/>
                <w:szCs w:val="20"/>
              </w:rPr>
              <w:t>0</w:t>
            </w:r>
            <w:del w:id="45" w:author="CARLOS TRUJILLO" w:date="2022-07-14T11:16:00Z">
              <w:r w:rsidRPr="00F83692" w:rsidDel="006B0883">
                <w:rPr>
                  <w:rFonts w:ascii="Century Gothic" w:hAnsi="Century Gothic" w:cs="Times New Roman"/>
                  <w:color w:val="000000"/>
                  <w:sz w:val="20"/>
                  <w:szCs w:val="20"/>
                </w:rPr>
                <w:delText>%</w:delText>
              </w:r>
            </w:del>
          </w:p>
        </w:tc>
        <w:tc>
          <w:tcPr>
            <w:tcW w:w="1988" w:type="dxa"/>
            <w:vAlign w:val="center"/>
          </w:tcPr>
          <w:p w14:paraId="28026504"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 xml:space="preserve">PA = </w:t>
            </w:r>
            <w:r>
              <w:rPr>
                <w:rFonts w:ascii="Century Gothic" w:hAnsi="Century Gothic" w:cs="Times New Roman"/>
                <w:color w:val="000000"/>
                <w:sz w:val="20"/>
                <w:szCs w:val="20"/>
              </w:rPr>
              <w:t>0.75%</w:t>
            </w:r>
          </w:p>
        </w:tc>
      </w:tr>
      <w:tr w:rsidR="00DC36C1" w:rsidRPr="00F83692" w14:paraId="13D83798" w14:textId="77777777" w:rsidTr="00DC36C1">
        <w:trPr>
          <w:trHeight w:val="77"/>
          <w:jc w:val="center"/>
        </w:trPr>
        <w:tc>
          <w:tcPr>
            <w:tcW w:w="3536" w:type="dxa"/>
            <w:vAlign w:val="center"/>
          </w:tcPr>
          <w:p w14:paraId="776B03D2" w14:textId="010E274A" w:rsidR="00DC36C1" w:rsidRPr="00F83692" w:rsidRDefault="00DC36C1" w:rsidP="003573D1">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&gt;=</w:t>
            </w:r>
            <w:ins w:id="46" w:author="CARLOS TRUJILLO" w:date="2022-07-14T10:32:00Z">
              <w:r w:rsidR="00772ECF">
                <w:rPr>
                  <w:rFonts w:ascii="Century Gothic" w:hAnsi="Century Gothic" w:cs="Times New Roman"/>
                  <w:color w:val="000000"/>
                  <w:sz w:val="20"/>
                  <w:szCs w:val="20"/>
                </w:rPr>
                <w:t>1,2</w:t>
              </w:r>
            </w:ins>
            <w:del w:id="47" w:author="CARLOS TRUJILLO" w:date="2022-07-14T10:32:00Z">
              <w:r w:rsidRPr="00F83692" w:rsidDel="00772ECF">
                <w:rPr>
                  <w:rFonts w:ascii="Century Gothic" w:hAnsi="Century Gothic" w:cs="Times New Roman"/>
                  <w:color w:val="000000"/>
                  <w:sz w:val="20"/>
                  <w:szCs w:val="20"/>
                </w:rPr>
                <w:delText xml:space="preserve"> </w:delText>
              </w:r>
              <w:r w:rsidDel="00772ECF">
                <w:rPr>
                  <w:rFonts w:ascii="Century Gothic" w:hAnsi="Century Gothic" w:cs="Times New Roman"/>
                  <w:color w:val="000000"/>
                  <w:sz w:val="20"/>
                  <w:szCs w:val="20"/>
                </w:rPr>
                <w:delText>5</w:delText>
              </w:r>
            </w:del>
            <w:r>
              <w:rPr>
                <w:rFonts w:ascii="Century Gothic" w:hAnsi="Century Gothic" w:cs="Times New Roman"/>
                <w:color w:val="000000"/>
                <w:sz w:val="20"/>
                <w:szCs w:val="20"/>
              </w:rPr>
              <w:t>0</w:t>
            </w:r>
            <w:del w:id="48" w:author="CARLOS TRUJILLO" w:date="2022-07-14T11:16:00Z">
              <w:r w:rsidRPr="00F83692" w:rsidDel="006B0883">
                <w:rPr>
                  <w:rFonts w:ascii="Century Gothic" w:hAnsi="Century Gothic" w:cs="Times New Roman"/>
                  <w:color w:val="000000"/>
                  <w:sz w:val="20"/>
                  <w:szCs w:val="20"/>
                </w:rPr>
                <w:delText>%</w:delText>
              </w:r>
            </w:del>
          </w:p>
        </w:tc>
        <w:tc>
          <w:tcPr>
            <w:tcW w:w="1988" w:type="dxa"/>
            <w:vAlign w:val="center"/>
          </w:tcPr>
          <w:p w14:paraId="5F7E8599"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 xml:space="preserve">PA = </w:t>
            </w:r>
            <w:r>
              <w:rPr>
                <w:rFonts w:ascii="Century Gothic" w:hAnsi="Century Gothic" w:cs="Times New Roman"/>
                <w:color w:val="000000"/>
                <w:sz w:val="20"/>
                <w:szCs w:val="20"/>
              </w:rPr>
              <w:t>1.00%</w:t>
            </w:r>
          </w:p>
        </w:tc>
      </w:tr>
      <w:tr w:rsidR="00DC36C1" w:rsidRPr="00F83692" w14:paraId="19806A10" w14:textId="77777777" w:rsidTr="00DC36C1">
        <w:trPr>
          <w:trHeight w:val="77"/>
          <w:jc w:val="center"/>
        </w:trPr>
        <w:tc>
          <w:tcPr>
            <w:tcW w:w="3536" w:type="dxa"/>
            <w:vAlign w:val="center"/>
          </w:tcPr>
          <w:p w14:paraId="68D9831B" w14:textId="3103E771" w:rsidR="00DC36C1" w:rsidRPr="00F83692" w:rsidRDefault="00DC36C1" w:rsidP="003573D1">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 xml:space="preserve">&gt;= </w:t>
            </w:r>
            <w:ins w:id="49" w:author="CARLOS TRUJILLO" w:date="2022-07-14T10:32:00Z">
              <w:r w:rsidR="00772ECF">
                <w:rPr>
                  <w:rFonts w:ascii="Century Gothic" w:hAnsi="Century Gothic" w:cs="Times New Roman"/>
                  <w:color w:val="000000"/>
                  <w:sz w:val="20"/>
                  <w:szCs w:val="20"/>
                </w:rPr>
                <w:t>1</w:t>
              </w:r>
            </w:ins>
            <w:ins w:id="50" w:author="CARLOS TRUJILLO" w:date="2022-07-14T10:33:00Z">
              <w:r w:rsidR="00772ECF">
                <w:rPr>
                  <w:rFonts w:ascii="Century Gothic" w:hAnsi="Century Gothic" w:cs="Times New Roman"/>
                  <w:color w:val="000000"/>
                  <w:sz w:val="20"/>
                  <w:szCs w:val="20"/>
                </w:rPr>
                <w:t>,3</w:t>
              </w:r>
            </w:ins>
            <w:del w:id="51" w:author="CARLOS TRUJILLO" w:date="2022-07-14T10:32:00Z">
              <w:r w:rsidRPr="003573D1" w:rsidDel="00772ECF">
                <w:rPr>
                  <w:rFonts w:ascii="Century Gothic" w:hAnsi="Century Gothic" w:cs="Times New Roman"/>
                  <w:color w:val="000000"/>
                  <w:sz w:val="20"/>
                  <w:szCs w:val="20"/>
                </w:rPr>
                <w:delText>6</w:delText>
              </w:r>
            </w:del>
            <w:r w:rsidRPr="003573D1">
              <w:rPr>
                <w:rFonts w:ascii="Century Gothic" w:hAnsi="Century Gothic" w:cs="Times New Roman"/>
                <w:color w:val="000000"/>
                <w:sz w:val="20"/>
                <w:szCs w:val="20"/>
              </w:rPr>
              <w:t>0</w:t>
            </w:r>
            <w:del w:id="52" w:author="CARLOS TRUJILLO" w:date="2022-07-14T11:17:00Z">
              <w:r w:rsidRPr="00F83692" w:rsidDel="006B0883">
                <w:rPr>
                  <w:rFonts w:ascii="Century Gothic" w:hAnsi="Century Gothic" w:cs="Times New Roman"/>
                  <w:color w:val="000000"/>
                  <w:sz w:val="20"/>
                  <w:szCs w:val="20"/>
                </w:rPr>
                <w:delText>%</w:delText>
              </w:r>
            </w:del>
          </w:p>
        </w:tc>
        <w:tc>
          <w:tcPr>
            <w:tcW w:w="1988" w:type="dxa"/>
            <w:vAlign w:val="center"/>
          </w:tcPr>
          <w:p w14:paraId="7B87882F"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PA = 1.25%</w:t>
            </w:r>
          </w:p>
        </w:tc>
      </w:tr>
      <w:tr w:rsidR="00DC36C1" w:rsidRPr="00F83692" w14:paraId="71996B32" w14:textId="77777777" w:rsidTr="00DC36C1">
        <w:trPr>
          <w:trHeight w:val="77"/>
          <w:jc w:val="center"/>
        </w:trPr>
        <w:tc>
          <w:tcPr>
            <w:tcW w:w="3536" w:type="dxa"/>
            <w:vAlign w:val="center"/>
          </w:tcPr>
          <w:p w14:paraId="6E71AC5F" w14:textId="23C15304" w:rsidR="00DC36C1" w:rsidRPr="00F83692" w:rsidRDefault="00DC36C1" w:rsidP="003573D1">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&gt;=</w:t>
            </w:r>
            <w:ins w:id="53" w:author="CARLOS TRUJILLO" w:date="2022-07-14T10:33:00Z">
              <w:r w:rsidR="00772ECF">
                <w:rPr>
                  <w:rFonts w:ascii="Century Gothic" w:hAnsi="Century Gothic" w:cs="Times New Roman"/>
                  <w:color w:val="000000"/>
                  <w:sz w:val="20"/>
                  <w:szCs w:val="20"/>
                </w:rPr>
                <w:t>1,40</w:t>
              </w:r>
            </w:ins>
            <w:del w:id="54" w:author="CARLOS TRUJILLO" w:date="2022-07-14T10:33:00Z">
              <w:r w:rsidRPr="00F83692" w:rsidDel="00772ECF">
                <w:rPr>
                  <w:rFonts w:ascii="Century Gothic" w:hAnsi="Century Gothic" w:cs="Times New Roman"/>
                  <w:color w:val="000000"/>
                  <w:sz w:val="20"/>
                  <w:szCs w:val="20"/>
                </w:rPr>
                <w:delText xml:space="preserve"> </w:delText>
              </w:r>
              <w:r w:rsidRPr="003573D1" w:rsidDel="00772ECF">
                <w:rPr>
                  <w:rFonts w:ascii="Century Gothic" w:hAnsi="Century Gothic" w:cs="Times New Roman"/>
                  <w:color w:val="000000"/>
                  <w:sz w:val="20"/>
                  <w:szCs w:val="20"/>
                </w:rPr>
                <w:delText>70</w:delText>
              </w:r>
            </w:del>
            <w:del w:id="55" w:author="CARLOS TRUJILLO" w:date="2022-07-14T11:17:00Z">
              <w:r w:rsidRPr="00F83692" w:rsidDel="006B0883">
                <w:rPr>
                  <w:rFonts w:ascii="Century Gothic" w:hAnsi="Century Gothic" w:cs="Times New Roman"/>
                  <w:color w:val="000000"/>
                  <w:sz w:val="20"/>
                  <w:szCs w:val="20"/>
                </w:rPr>
                <w:delText>%</w:delText>
              </w:r>
            </w:del>
          </w:p>
        </w:tc>
        <w:tc>
          <w:tcPr>
            <w:tcW w:w="1988" w:type="dxa"/>
            <w:vAlign w:val="center"/>
          </w:tcPr>
          <w:p w14:paraId="19EE9A12"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PA = 1.50%</w:t>
            </w:r>
          </w:p>
        </w:tc>
      </w:tr>
      <w:tr w:rsidR="00DC36C1" w:rsidRPr="00F83692" w14:paraId="62910753" w14:textId="77777777" w:rsidTr="00DC36C1">
        <w:trPr>
          <w:trHeight w:val="77"/>
          <w:jc w:val="center"/>
        </w:trPr>
        <w:tc>
          <w:tcPr>
            <w:tcW w:w="3536" w:type="dxa"/>
            <w:vAlign w:val="center"/>
          </w:tcPr>
          <w:p w14:paraId="25B24205" w14:textId="56CD3D95" w:rsidR="00DC36C1" w:rsidRPr="00F83692" w:rsidRDefault="00DC36C1" w:rsidP="003573D1">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&gt;=</w:t>
            </w:r>
            <w:ins w:id="56" w:author="CARLOS TRUJILLO" w:date="2022-07-14T10:33:00Z">
              <w:r w:rsidR="00772ECF">
                <w:rPr>
                  <w:rFonts w:ascii="Century Gothic" w:hAnsi="Century Gothic" w:cs="Times New Roman"/>
                  <w:color w:val="000000"/>
                  <w:sz w:val="20"/>
                  <w:szCs w:val="20"/>
                </w:rPr>
                <w:t>1,50</w:t>
              </w:r>
            </w:ins>
            <w:del w:id="57" w:author="CARLOS TRUJILLO" w:date="2022-07-14T10:33:00Z">
              <w:r w:rsidRPr="00F83692" w:rsidDel="00772ECF">
                <w:rPr>
                  <w:rFonts w:ascii="Century Gothic" w:hAnsi="Century Gothic" w:cs="Times New Roman"/>
                  <w:color w:val="000000"/>
                  <w:sz w:val="20"/>
                  <w:szCs w:val="20"/>
                </w:rPr>
                <w:delText xml:space="preserve"> </w:delText>
              </w:r>
              <w:r w:rsidRPr="003573D1" w:rsidDel="00772ECF">
                <w:rPr>
                  <w:rFonts w:ascii="Century Gothic" w:hAnsi="Century Gothic" w:cs="Times New Roman"/>
                  <w:color w:val="000000"/>
                  <w:sz w:val="20"/>
                  <w:szCs w:val="20"/>
                </w:rPr>
                <w:delText xml:space="preserve"> 80</w:delText>
              </w:r>
            </w:del>
            <w:del w:id="58" w:author="CARLOS TRUJILLO" w:date="2022-07-14T11:17:00Z">
              <w:r w:rsidRPr="00F83692" w:rsidDel="006B0883">
                <w:rPr>
                  <w:rFonts w:ascii="Century Gothic" w:hAnsi="Century Gothic" w:cs="Times New Roman"/>
                  <w:color w:val="000000"/>
                  <w:sz w:val="20"/>
                  <w:szCs w:val="20"/>
                </w:rPr>
                <w:delText>%</w:delText>
              </w:r>
            </w:del>
          </w:p>
        </w:tc>
        <w:tc>
          <w:tcPr>
            <w:tcW w:w="1988" w:type="dxa"/>
            <w:vAlign w:val="center"/>
          </w:tcPr>
          <w:p w14:paraId="429B802D"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PA = 1.75%</w:t>
            </w:r>
          </w:p>
        </w:tc>
      </w:tr>
      <w:tr w:rsidR="00DC36C1" w:rsidRPr="00F83692" w14:paraId="6765B6EA" w14:textId="77777777" w:rsidTr="00DC36C1">
        <w:trPr>
          <w:trHeight w:val="77"/>
          <w:jc w:val="center"/>
        </w:trPr>
        <w:tc>
          <w:tcPr>
            <w:tcW w:w="3536" w:type="dxa"/>
            <w:vAlign w:val="center"/>
          </w:tcPr>
          <w:p w14:paraId="70D2F834" w14:textId="43DC0966"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&gt;=</w:t>
            </w:r>
            <w:ins w:id="59" w:author="CARLOS TRUJILLO" w:date="2022-07-14T10:33:00Z">
              <w:r w:rsidR="00772ECF">
                <w:rPr>
                  <w:rFonts w:ascii="Century Gothic" w:hAnsi="Century Gothic" w:cs="Times New Roman"/>
                  <w:color w:val="000000"/>
                  <w:sz w:val="20"/>
                  <w:szCs w:val="20"/>
                </w:rPr>
                <w:t>2,00</w:t>
              </w:r>
            </w:ins>
            <w:del w:id="60" w:author="CARLOS TRUJILLO" w:date="2022-07-14T10:33:00Z">
              <w:r w:rsidRPr="00F83692" w:rsidDel="00772ECF">
                <w:rPr>
                  <w:rFonts w:ascii="Century Gothic" w:hAnsi="Century Gothic" w:cs="Times New Roman"/>
                  <w:color w:val="000000"/>
                  <w:sz w:val="20"/>
                  <w:szCs w:val="20"/>
                </w:rPr>
                <w:delText xml:space="preserve"> 99,9</w:delText>
              </w:r>
            </w:del>
            <w:del w:id="61" w:author="CARLOS TRUJILLO" w:date="2022-07-14T11:17:00Z">
              <w:r w:rsidRPr="00F83692" w:rsidDel="006B0883">
                <w:rPr>
                  <w:rFonts w:ascii="Century Gothic" w:hAnsi="Century Gothic" w:cs="Times New Roman"/>
                  <w:color w:val="000000"/>
                  <w:sz w:val="20"/>
                  <w:szCs w:val="20"/>
                </w:rPr>
                <w:delText>%</w:delText>
              </w:r>
            </w:del>
          </w:p>
        </w:tc>
        <w:tc>
          <w:tcPr>
            <w:tcW w:w="1988" w:type="dxa"/>
            <w:vAlign w:val="center"/>
          </w:tcPr>
          <w:p w14:paraId="6888E929" w14:textId="77777777" w:rsidR="00DC36C1" w:rsidRPr="00F83692" w:rsidRDefault="00DC36C1" w:rsidP="00686684">
            <w:pPr>
              <w:autoSpaceDE w:val="0"/>
              <w:autoSpaceDN w:val="0"/>
              <w:adjustRightInd w:val="0"/>
              <w:spacing w:after="0" w:line="240" w:lineRule="auto"/>
              <w:jc w:val="center"/>
              <w:rPr>
                <w:rFonts w:ascii="Century Gothic" w:hAnsi="Century Gothic" w:cs="Times New Roman"/>
                <w:color w:val="000000"/>
                <w:sz w:val="20"/>
                <w:szCs w:val="20"/>
              </w:rPr>
            </w:pPr>
            <w:r w:rsidRPr="00F83692">
              <w:rPr>
                <w:rFonts w:ascii="Century Gothic" w:hAnsi="Century Gothic" w:cs="Times New Roman"/>
                <w:color w:val="000000"/>
                <w:sz w:val="20"/>
                <w:szCs w:val="20"/>
              </w:rPr>
              <w:t>PA = 2.00%</w:t>
            </w:r>
          </w:p>
        </w:tc>
      </w:tr>
    </w:tbl>
    <w:p w14:paraId="442713DD" w14:textId="4199FC26" w:rsidR="0085062B" w:rsidRDefault="0085062B" w:rsidP="0085062B">
      <w:pPr>
        <w:ind w:left="360"/>
        <w:jc w:val="both"/>
        <w:rPr>
          <w:ins w:id="62" w:author="CARLOS TRUJILLO" w:date="2022-07-14T10:16:00Z"/>
          <w:rFonts w:ascii="Century Gothic" w:hAnsi="Century Gothic"/>
          <w:sz w:val="20"/>
          <w:szCs w:val="20"/>
        </w:rPr>
      </w:pPr>
    </w:p>
    <w:p w14:paraId="503F780D" w14:textId="03EC5913" w:rsidR="00800887" w:rsidRPr="003573D1" w:rsidRDefault="00800887" w:rsidP="00800887">
      <w:pPr>
        <w:autoSpaceDE w:val="0"/>
        <w:autoSpaceDN w:val="0"/>
        <w:adjustRightInd w:val="0"/>
        <w:spacing w:after="0" w:line="276" w:lineRule="auto"/>
        <w:rPr>
          <w:ins w:id="63" w:author="CARLOS TRUJILLO" w:date="2022-07-14T10:16:00Z"/>
          <w:rFonts w:ascii="Century Gothic" w:hAnsi="Century Gothic" w:cs="Times New Roman"/>
          <w:b/>
          <w:color w:val="000000"/>
          <w:sz w:val="20"/>
          <w:szCs w:val="20"/>
        </w:rPr>
      </w:pPr>
      <w:ins w:id="64" w:author="CARLOS TRUJILLO" w:date="2022-07-14T10:16:00Z">
        <w:r w:rsidRPr="003573D1">
          <w:rPr>
            <w:rFonts w:ascii="Century Gothic" w:hAnsi="Century Gothic" w:cs="Times New Roman"/>
            <w:b/>
            <w:color w:val="000000"/>
            <w:sz w:val="20"/>
            <w:szCs w:val="20"/>
          </w:rPr>
          <w:t xml:space="preserve">PRECIOS </w:t>
        </w:r>
      </w:ins>
      <w:ins w:id="65" w:author="CARLOS TRUJILLO" w:date="2022-07-14T10:17:00Z">
        <w:r>
          <w:rPr>
            <w:rFonts w:ascii="Century Gothic" w:hAnsi="Century Gothic" w:cs="Times New Roman"/>
            <w:b/>
            <w:color w:val="000000"/>
            <w:sz w:val="20"/>
            <w:szCs w:val="20"/>
          </w:rPr>
          <w:t>BAJOS</w:t>
        </w:r>
      </w:ins>
      <w:ins w:id="66" w:author="CARLOS TRUJILLO" w:date="2022-07-14T10:16:00Z">
        <w:r w:rsidRPr="003573D1">
          <w:rPr>
            <w:rFonts w:ascii="Century Gothic" w:hAnsi="Century Gothic" w:cs="Times New Roman"/>
            <w:b/>
            <w:color w:val="000000"/>
            <w:sz w:val="20"/>
            <w:szCs w:val="20"/>
          </w:rPr>
          <w:t xml:space="preserve"> (Tabla </w:t>
        </w:r>
      </w:ins>
      <w:ins w:id="67" w:author="CARLOS TRUJILLO" w:date="2022-07-14T10:17:00Z">
        <w:r>
          <w:rPr>
            <w:rFonts w:ascii="Century Gothic" w:hAnsi="Century Gothic" w:cs="Times New Roman"/>
            <w:b/>
            <w:color w:val="000000"/>
            <w:sz w:val="20"/>
            <w:szCs w:val="20"/>
          </w:rPr>
          <w:t>3</w:t>
        </w:r>
      </w:ins>
      <w:ins w:id="68" w:author="CARLOS TRUJILLO" w:date="2022-07-14T10:16:00Z">
        <w:r w:rsidRPr="003573D1">
          <w:rPr>
            <w:rFonts w:ascii="Century Gothic" w:hAnsi="Century Gothic" w:cs="Times New Roman"/>
            <w:b/>
            <w:color w:val="000000"/>
            <w:sz w:val="20"/>
            <w:szCs w:val="20"/>
          </w:rPr>
          <w:t>)</w:t>
        </w:r>
      </w:ins>
    </w:p>
    <w:p w14:paraId="2DED6FCD" w14:textId="77777777" w:rsidR="00800887" w:rsidRPr="00F83692" w:rsidRDefault="00800887" w:rsidP="00800887">
      <w:pPr>
        <w:spacing w:after="0" w:line="276" w:lineRule="auto"/>
        <w:ind w:left="360"/>
        <w:jc w:val="both"/>
        <w:rPr>
          <w:ins w:id="69" w:author="CARLOS TRUJILLO" w:date="2022-07-14T10:16:00Z"/>
          <w:rFonts w:ascii="Century Gothic" w:hAnsi="Century Gothic"/>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6"/>
        <w:gridCol w:w="1988"/>
      </w:tblGrid>
      <w:tr w:rsidR="00800887" w:rsidRPr="006B0883" w14:paraId="43C7B0D4" w14:textId="77777777" w:rsidTr="008335B5">
        <w:trPr>
          <w:trHeight w:val="75"/>
          <w:jc w:val="center"/>
          <w:ins w:id="70" w:author="CARLOS TRUJILLO" w:date="2022-07-14T10:16:00Z"/>
        </w:trPr>
        <w:tc>
          <w:tcPr>
            <w:tcW w:w="3536" w:type="dxa"/>
            <w:vAlign w:val="center"/>
          </w:tcPr>
          <w:p w14:paraId="08E6E697" w14:textId="680F48D0" w:rsidR="00800887" w:rsidRPr="006B0883" w:rsidRDefault="00800887" w:rsidP="008335B5">
            <w:pPr>
              <w:autoSpaceDE w:val="0"/>
              <w:autoSpaceDN w:val="0"/>
              <w:adjustRightInd w:val="0"/>
              <w:spacing w:after="0" w:line="240" w:lineRule="auto"/>
              <w:jc w:val="center"/>
              <w:rPr>
                <w:ins w:id="71" w:author="CARLOS TRUJILLO" w:date="2022-07-14T10:16:00Z"/>
                <w:rFonts w:ascii="Century Gothic" w:hAnsi="Century Gothic" w:cs="Times New Roman"/>
                <w:color w:val="000000"/>
                <w:sz w:val="20"/>
                <w:szCs w:val="20"/>
              </w:rPr>
            </w:pPr>
            <w:ins w:id="72" w:author="CARLOS TRUJILLO" w:date="2022-07-14T10:16:00Z">
              <w:r w:rsidRPr="006B0883">
                <w:rPr>
                  <w:rFonts w:ascii="Century Gothic" w:hAnsi="Century Gothic" w:cs="Times New Roman"/>
                  <w:b/>
                  <w:bCs/>
                  <w:color w:val="000000"/>
                  <w:sz w:val="20"/>
                  <w:szCs w:val="20"/>
                </w:rPr>
                <w:t xml:space="preserve">PRECIOS </w:t>
              </w:r>
            </w:ins>
            <w:ins w:id="73" w:author="CARLOS TRUJILLO" w:date="2022-07-14T10:56:00Z">
              <w:r w:rsidR="004A4FDD" w:rsidRPr="006B0883">
                <w:rPr>
                  <w:rFonts w:ascii="Century Gothic" w:hAnsi="Century Gothic" w:cs="Times New Roman"/>
                  <w:b/>
                  <w:bCs/>
                  <w:color w:val="000000"/>
                  <w:sz w:val="20"/>
                  <w:szCs w:val="20"/>
                </w:rPr>
                <w:t>BAJOS</w:t>
              </w:r>
            </w:ins>
          </w:p>
        </w:tc>
        <w:tc>
          <w:tcPr>
            <w:tcW w:w="1988" w:type="dxa"/>
            <w:vMerge w:val="restart"/>
            <w:vAlign w:val="center"/>
          </w:tcPr>
          <w:p w14:paraId="1D28DD8A" w14:textId="77777777" w:rsidR="00800887" w:rsidRPr="006B0883" w:rsidRDefault="00800887" w:rsidP="008335B5">
            <w:pPr>
              <w:autoSpaceDE w:val="0"/>
              <w:autoSpaceDN w:val="0"/>
              <w:adjustRightInd w:val="0"/>
              <w:spacing w:after="0" w:line="240" w:lineRule="auto"/>
              <w:jc w:val="center"/>
              <w:rPr>
                <w:ins w:id="74" w:author="CARLOS TRUJILLO" w:date="2022-07-14T10:16:00Z"/>
                <w:rFonts w:ascii="Century Gothic" w:hAnsi="Century Gothic" w:cs="Times New Roman"/>
                <w:color w:val="000000"/>
                <w:sz w:val="20"/>
                <w:szCs w:val="20"/>
              </w:rPr>
            </w:pPr>
            <w:ins w:id="75" w:author="CARLOS TRUJILLO" w:date="2022-07-14T10:16:00Z">
              <w:r w:rsidRPr="006B0883">
                <w:rPr>
                  <w:rFonts w:ascii="Century Gothic" w:hAnsi="Century Gothic" w:cs="Times New Roman"/>
                  <w:b/>
                  <w:bCs/>
                  <w:color w:val="000000"/>
                  <w:sz w:val="20"/>
                  <w:szCs w:val="20"/>
                </w:rPr>
                <w:t>Participación</w:t>
              </w:r>
            </w:ins>
          </w:p>
        </w:tc>
      </w:tr>
      <w:tr w:rsidR="00800887" w:rsidRPr="006B0883" w14:paraId="26AF717A" w14:textId="77777777" w:rsidTr="008335B5">
        <w:trPr>
          <w:trHeight w:val="153"/>
          <w:jc w:val="center"/>
          <w:ins w:id="76" w:author="CARLOS TRUJILLO" w:date="2022-07-14T10:16:00Z"/>
        </w:trPr>
        <w:tc>
          <w:tcPr>
            <w:tcW w:w="3536" w:type="dxa"/>
            <w:vAlign w:val="center"/>
          </w:tcPr>
          <w:p w14:paraId="5ED7899C" w14:textId="3AAB23B7" w:rsidR="00800887" w:rsidRPr="006B0883" w:rsidRDefault="00800887" w:rsidP="008335B5">
            <w:pPr>
              <w:pStyle w:val="Default"/>
              <w:jc w:val="center"/>
              <w:rPr>
                <w:ins w:id="77" w:author="CARLOS TRUJILLO" w:date="2022-07-14T10:16:00Z"/>
                <w:rFonts w:ascii="Century Gothic" w:hAnsi="Century Gothic"/>
                <w:sz w:val="20"/>
                <w:szCs w:val="20"/>
              </w:rPr>
            </w:pPr>
            <w:ins w:id="78" w:author="CARLOS TRUJILLO" w:date="2022-07-14T10:16:00Z">
              <w:r w:rsidRPr="006B0883">
                <w:rPr>
                  <w:rFonts w:ascii="Century Gothic" w:hAnsi="Century Gothic" w:cs="Cambria Math"/>
                  <w:sz w:val="20"/>
                  <w:szCs w:val="20"/>
                </w:rPr>
                <w:t xml:space="preserve"> (P</w:t>
              </w:r>
            </w:ins>
            <w:ins w:id="79" w:author="CARLOS TRUJILLO" w:date="2022-07-14T10:35:00Z">
              <w:r w:rsidR="00772ECF" w:rsidRPr="006B0883">
                <w:rPr>
                  <w:rFonts w:ascii="Century Gothic" w:hAnsi="Century Gothic" w:cs="Cambria Math"/>
                  <w:sz w:val="20"/>
                  <w:szCs w:val="20"/>
                </w:rPr>
                <w:t>L</w:t>
              </w:r>
            </w:ins>
            <w:ins w:id="80" w:author="CARLOS TRUJILLO" w:date="2022-07-14T10:16:00Z">
              <w:r w:rsidRPr="006B0883">
                <w:rPr>
                  <w:rFonts w:ascii="Century Gothic" w:hAnsi="Century Gothic" w:cs="Cambria Math"/>
                  <w:sz w:val="20"/>
                  <w:szCs w:val="20"/>
                </w:rPr>
                <w:t xml:space="preserve"> / P</w:t>
              </w:r>
            </w:ins>
            <w:ins w:id="81" w:author="CARLOS TRUJILLO" w:date="2022-07-14T10:35:00Z">
              <w:r w:rsidR="00772ECF" w:rsidRPr="006B0883">
                <w:rPr>
                  <w:rFonts w:ascii="Century Gothic" w:hAnsi="Century Gothic" w:cs="Cambria Math"/>
                  <w:sz w:val="20"/>
                  <w:szCs w:val="20"/>
                </w:rPr>
                <w:t>M</w:t>
              </w:r>
            </w:ins>
            <w:ins w:id="82" w:author="CARLOS TRUJILLO" w:date="2022-07-14T10:16:00Z">
              <w:r w:rsidRPr="006B0883">
                <w:rPr>
                  <w:rFonts w:ascii="Century Gothic" w:hAnsi="Century Gothic" w:cs="Cambria Math"/>
                  <w:sz w:val="20"/>
                  <w:szCs w:val="20"/>
                </w:rPr>
                <w:t xml:space="preserve">) </w:t>
              </w:r>
            </w:ins>
          </w:p>
        </w:tc>
        <w:tc>
          <w:tcPr>
            <w:tcW w:w="1988" w:type="dxa"/>
            <w:vMerge/>
            <w:vAlign w:val="center"/>
          </w:tcPr>
          <w:p w14:paraId="0DC70249" w14:textId="77777777" w:rsidR="00800887" w:rsidRPr="006B0883" w:rsidRDefault="00800887" w:rsidP="008335B5">
            <w:pPr>
              <w:autoSpaceDE w:val="0"/>
              <w:autoSpaceDN w:val="0"/>
              <w:adjustRightInd w:val="0"/>
              <w:spacing w:after="0" w:line="240" w:lineRule="auto"/>
              <w:jc w:val="center"/>
              <w:rPr>
                <w:ins w:id="83" w:author="CARLOS TRUJILLO" w:date="2022-07-14T10:16:00Z"/>
                <w:rFonts w:ascii="Century Gothic" w:hAnsi="Century Gothic" w:cs="Times New Roman"/>
                <w:color w:val="000000"/>
                <w:sz w:val="20"/>
                <w:szCs w:val="20"/>
              </w:rPr>
            </w:pPr>
          </w:p>
        </w:tc>
      </w:tr>
      <w:tr w:rsidR="00800887" w:rsidRPr="006B0883" w14:paraId="5FB7BE4C" w14:textId="77777777" w:rsidTr="008335B5">
        <w:trPr>
          <w:trHeight w:val="77"/>
          <w:jc w:val="center"/>
          <w:ins w:id="84" w:author="CARLOS TRUJILLO" w:date="2022-07-14T10:16:00Z"/>
        </w:trPr>
        <w:tc>
          <w:tcPr>
            <w:tcW w:w="3536" w:type="dxa"/>
            <w:vAlign w:val="center"/>
          </w:tcPr>
          <w:p w14:paraId="33A12FAF" w14:textId="066F9CE1" w:rsidR="00800887" w:rsidRPr="006B0883" w:rsidRDefault="00772ECF" w:rsidP="008335B5">
            <w:pPr>
              <w:autoSpaceDE w:val="0"/>
              <w:autoSpaceDN w:val="0"/>
              <w:adjustRightInd w:val="0"/>
              <w:spacing w:after="0" w:line="240" w:lineRule="auto"/>
              <w:jc w:val="center"/>
              <w:rPr>
                <w:ins w:id="85" w:author="CARLOS TRUJILLO" w:date="2022-07-14T10:16:00Z"/>
                <w:rFonts w:ascii="Century Gothic" w:hAnsi="Century Gothic" w:cs="Times New Roman"/>
                <w:color w:val="000000"/>
                <w:sz w:val="20"/>
                <w:szCs w:val="20"/>
              </w:rPr>
            </w:pPr>
            <w:ins w:id="86" w:author="CARLOS TRUJILLO" w:date="2022-07-14T10:35:00Z">
              <w:r w:rsidRPr="006B0883">
                <w:rPr>
                  <w:rFonts w:ascii="Century Gothic" w:hAnsi="Century Gothic" w:cs="Times New Roman"/>
                  <w:color w:val="000000"/>
                  <w:sz w:val="20"/>
                  <w:szCs w:val="20"/>
                </w:rPr>
                <w:t>&lt;</w:t>
              </w:r>
            </w:ins>
            <w:ins w:id="87" w:author="CARLOS TRUJILLO" w:date="2022-07-14T10:16:00Z">
              <w:r w:rsidR="00800887" w:rsidRPr="006B0883">
                <w:rPr>
                  <w:rFonts w:ascii="Century Gothic" w:hAnsi="Century Gothic" w:cs="Times New Roman"/>
                  <w:color w:val="000000"/>
                  <w:sz w:val="20"/>
                  <w:szCs w:val="20"/>
                </w:rPr>
                <w:t xml:space="preserve"> </w:t>
              </w:r>
            </w:ins>
            <w:ins w:id="88" w:author="CARLOS TRUJILLO" w:date="2022-07-14T10:35:00Z">
              <w:r w:rsidRPr="006B0883">
                <w:rPr>
                  <w:rFonts w:ascii="Century Gothic" w:hAnsi="Century Gothic" w:cs="Times New Roman"/>
                  <w:color w:val="000000"/>
                  <w:sz w:val="20"/>
                  <w:szCs w:val="20"/>
                </w:rPr>
                <w:t>1.</w:t>
              </w:r>
            </w:ins>
            <w:ins w:id="89" w:author="CARLOS TRUJILLO" w:date="2022-07-14T10:16:00Z">
              <w:r w:rsidR="00800887" w:rsidRPr="006B0883">
                <w:rPr>
                  <w:rFonts w:ascii="Century Gothic" w:hAnsi="Century Gothic" w:cs="Times New Roman"/>
                  <w:color w:val="000000"/>
                  <w:sz w:val="20"/>
                  <w:szCs w:val="20"/>
                </w:rPr>
                <w:t>0</w:t>
              </w:r>
            </w:ins>
            <w:ins w:id="90" w:author="CARLOS TRUJILLO" w:date="2022-07-14T10:35:00Z">
              <w:r w:rsidRPr="006B0883">
                <w:rPr>
                  <w:rFonts w:ascii="Century Gothic" w:hAnsi="Century Gothic" w:cs="Times New Roman"/>
                  <w:color w:val="000000"/>
                  <w:sz w:val="20"/>
                  <w:szCs w:val="20"/>
                </w:rPr>
                <w:t>0</w:t>
              </w:r>
            </w:ins>
          </w:p>
        </w:tc>
        <w:tc>
          <w:tcPr>
            <w:tcW w:w="1988" w:type="dxa"/>
            <w:vAlign w:val="center"/>
          </w:tcPr>
          <w:p w14:paraId="49AF28A9" w14:textId="10905827" w:rsidR="00800887" w:rsidRPr="006B0883" w:rsidRDefault="00800887" w:rsidP="008335B5">
            <w:pPr>
              <w:autoSpaceDE w:val="0"/>
              <w:autoSpaceDN w:val="0"/>
              <w:adjustRightInd w:val="0"/>
              <w:spacing w:after="0" w:line="240" w:lineRule="auto"/>
              <w:jc w:val="center"/>
              <w:rPr>
                <w:ins w:id="91" w:author="CARLOS TRUJILLO" w:date="2022-07-14T10:16:00Z"/>
                <w:rFonts w:ascii="Century Gothic" w:hAnsi="Century Gothic" w:cs="Times New Roman"/>
                <w:color w:val="000000"/>
                <w:sz w:val="20"/>
                <w:szCs w:val="20"/>
              </w:rPr>
            </w:pPr>
            <w:ins w:id="92" w:author="CARLOS TRUJILLO" w:date="2022-07-14T10:16:00Z">
              <w:r w:rsidRPr="006B0883">
                <w:rPr>
                  <w:rFonts w:ascii="Century Gothic" w:hAnsi="Century Gothic" w:cs="Times New Roman"/>
                  <w:color w:val="000000"/>
                  <w:sz w:val="20"/>
                  <w:szCs w:val="20"/>
                </w:rPr>
                <w:t>PA = 0.</w:t>
              </w:r>
            </w:ins>
            <w:ins w:id="93" w:author="CARLOS TRUJILLO" w:date="2022-07-14T10:38:00Z">
              <w:r w:rsidR="00624002" w:rsidRPr="006B0883">
                <w:rPr>
                  <w:rFonts w:ascii="Century Gothic" w:hAnsi="Century Gothic" w:cs="Times New Roman"/>
                  <w:color w:val="000000"/>
                  <w:sz w:val="20"/>
                  <w:szCs w:val="20"/>
                </w:rPr>
                <w:t>6</w:t>
              </w:r>
            </w:ins>
            <w:ins w:id="94" w:author="CARLOS TRUJILLO" w:date="2022-07-14T10:37:00Z">
              <w:r w:rsidR="00772ECF" w:rsidRPr="006B0883">
                <w:rPr>
                  <w:rFonts w:ascii="Century Gothic" w:hAnsi="Century Gothic" w:cs="Times New Roman"/>
                  <w:color w:val="000000"/>
                  <w:sz w:val="20"/>
                  <w:szCs w:val="20"/>
                </w:rPr>
                <w:t>0</w:t>
              </w:r>
            </w:ins>
            <w:ins w:id="95" w:author="CARLOS TRUJILLO" w:date="2022-07-14T10:16:00Z">
              <w:r w:rsidRPr="006B0883">
                <w:rPr>
                  <w:rFonts w:ascii="Century Gothic" w:hAnsi="Century Gothic" w:cs="Times New Roman"/>
                  <w:color w:val="000000"/>
                  <w:sz w:val="20"/>
                  <w:szCs w:val="20"/>
                </w:rPr>
                <w:t>%</w:t>
              </w:r>
            </w:ins>
          </w:p>
        </w:tc>
      </w:tr>
      <w:tr w:rsidR="00800887" w:rsidRPr="006B0883" w14:paraId="79E08E4E" w14:textId="77777777" w:rsidTr="008335B5">
        <w:trPr>
          <w:trHeight w:val="77"/>
          <w:jc w:val="center"/>
          <w:ins w:id="96" w:author="CARLOS TRUJILLO" w:date="2022-07-14T10:16:00Z"/>
        </w:trPr>
        <w:tc>
          <w:tcPr>
            <w:tcW w:w="3536" w:type="dxa"/>
            <w:vAlign w:val="center"/>
          </w:tcPr>
          <w:p w14:paraId="270C60D2" w14:textId="5C8AD29A" w:rsidR="00800887" w:rsidRPr="006B0883" w:rsidRDefault="00772ECF">
            <w:pPr>
              <w:autoSpaceDE w:val="0"/>
              <w:autoSpaceDN w:val="0"/>
              <w:adjustRightInd w:val="0"/>
              <w:spacing w:after="0" w:line="240" w:lineRule="auto"/>
              <w:rPr>
                <w:ins w:id="97" w:author="CARLOS TRUJILLO" w:date="2022-07-14T10:16:00Z"/>
                <w:rFonts w:ascii="Century Gothic" w:hAnsi="Century Gothic" w:cs="Times New Roman"/>
                <w:color w:val="000000"/>
                <w:sz w:val="20"/>
                <w:szCs w:val="20"/>
              </w:rPr>
              <w:pPrChange w:id="98" w:author="CARLOS TRUJILLO" w:date="2022-07-14T10:35:00Z">
                <w:pPr>
                  <w:autoSpaceDE w:val="0"/>
                  <w:autoSpaceDN w:val="0"/>
                  <w:adjustRightInd w:val="0"/>
                  <w:spacing w:after="0" w:line="240" w:lineRule="auto"/>
                  <w:jc w:val="center"/>
                </w:pPr>
              </w:pPrChange>
            </w:pPr>
            <w:ins w:id="99" w:author="CARLOS TRUJILLO" w:date="2022-07-14T10:35:00Z">
              <w:r w:rsidRPr="006B0883">
                <w:rPr>
                  <w:rFonts w:ascii="Century Gothic" w:hAnsi="Century Gothic" w:cs="Times New Roman"/>
                  <w:color w:val="000000"/>
                  <w:sz w:val="20"/>
                  <w:szCs w:val="20"/>
                </w:rPr>
                <w:t xml:space="preserve">                       </w:t>
              </w:r>
            </w:ins>
            <w:ins w:id="100" w:author="CARLOS TRUJILLO" w:date="2022-07-14T11:17:00Z">
              <w:r w:rsidR="006B0883" w:rsidRPr="006B0883">
                <w:rPr>
                  <w:rFonts w:ascii="Century Gothic" w:hAnsi="Century Gothic" w:cs="Times New Roman"/>
                  <w:color w:val="000000"/>
                  <w:sz w:val="20"/>
                  <w:szCs w:val="20"/>
                </w:rPr>
                <w:t xml:space="preserve"> </w:t>
              </w:r>
            </w:ins>
            <w:ins w:id="101" w:author="CARLOS TRUJILLO" w:date="2022-07-14T10:35:00Z">
              <w:r w:rsidRPr="006B0883">
                <w:rPr>
                  <w:rFonts w:ascii="Century Gothic" w:hAnsi="Century Gothic" w:cs="Times New Roman"/>
                  <w:color w:val="000000"/>
                  <w:sz w:val="20"/>
                  <w:szCs w:val="20"/>
                </w:rPr>
                <w:t>&lt;</w:t>
              </w:r>
            </w:ins>
            <w:ins w:id="102" w:author="CARLOS TRUJILLO" w:date="2022-07-14T10:36:00Z">
              <w:r w:rsidRPr="006B0883">
                <w:rPr>
                  <w:rFonts w:ascii="Century Gothic" w:hAnsi="Century Gothic" w:cs="Times New Roman"/>
                  <w:color w:val="000000"/>
                  <w:sz w:val="20"/>
                  <w:szCs w:val="20"/>
                </w:rPr>
                <w:t>=0,9</w:t>
              </w:r>
            </w:ins>
            <w:ins w:id="103" w:author="CARLOS TRUJILLO" w:date="2022-07-14T10:16:00Z">
              <w:r w:rsidR="00800887" w:rsidRPr="006B0883">
                <w:rPr>
                  <w:rFonts w:ascii="Century Gothic" w:hAnsi="Century Gothic" w:cs="Times New Roman"/>
                  <w:color w:val="000000"/>
                  <w:sz w:val="20"/>
                  <w:szCs w:val="20"/>
                </w:rPr>
                <w:t>0</w:t>
              </w:r>
            </w:ins>
          </w:p>
        </w:tc>
        <w:tc>
          <w:tcPr>
            <w:tcW w:w="1988" w:type="dxa"/>
            <w:vAlign w:val="center"/>
          </w:tcPr>
          <w:p w14:paraId="20EB31C1" w14:textId="6472E01D" w:rsidR="00800887" w:rsidRPr="006B0883" w:rsidRDefault="00800887" w:rsidP="008335B5">
            <w:pPr>
              <w:autoSpaceDE w:val="0"/>
              <w:autoSpaceDN w:val="0"/>
              <w:adjustRightInd w:val="0"/>
              <w:spacing w:after="0" w:line="240" w:lineRule="auto"/>
              <w:jc w:val="center"/>
              <w:rPr>
                <w:ins w:id="104" w:author="CARLOS TRUJILLO" w:date="2022-07-14T10:16:00Z"/>
                <w:rFonts w:ascii="Century Gothic" w:hAnsi="Century Gothic" w:cs="Times New Roman"/>
                <w:color w:val="000000"/>
                <w:sz w:val="20"/>
                <w:szCs w:val="20"/>
              </w:rPr>
            </w:pPr>
            <w:ins w:id="105" w:author="CARLOS TRUJILLO" w:date="2022-07-14T10:16:00Z">
              <w:r w:rsidRPr="006B0883">
                <w:rPr>
                  <w:rFonts w:ascii="Century Gothic" w:hAnsi="Century Gothic" w:cs="Times New Roman"/>
                  <w:color w:val="000000"/>
                  <w:sz w:val="20"/>
                  <w:szCs w:val="20"/>
                </w:rPr>
                <w:t xml:space="preserve">PA = </w:t>
              </w:r>
            </w:ins>
            <w:ins w:id="106" w:author="CARLOS TRUJILLO" w:date="2022-07-14T10:37:00Z">
              <w:r w:rsidR="00624002" w:rsidRPr="006B0883">
                <w:rPr>
                  <w:rFonts w:ascii="Century Gothic" w:hAnsi="Century Gothic" w:cs="Times New Roman"/>
                  <w:color w:val="000000"/>
                  <w:sz w:val="20"/>
                  <w:szCs w:val="20"/>
                </w:rPr>
                <w:t>0</w:t>
              </w:r>
            </w:ins>
            <w:ins w:id="107" w:author="CARLOS TRUJILLO" w:date="2022-07-14T10:16:00Z">
              <w:r w:rsidRPr="006B0883">
                <w:rPr>
                  <w:rFonts w:ascii="Century Gothic" w:hAnsi="Century Gothic" w:cs="Times New Roman"/>
                  <w:color w:val="000000"/>
                  <w:sz w:val="20"/>
                  <w:szCs w:val="20"/>
                </w:rPr>
                <w:t>.</w:t>
              </w:r>
            </w:ins>
            <w:ins w:id="108" w:author="CARLOS TRUJILLO" w:date="2022-07-14T10:38:00Z">
              <w:r w:rsidR="00624002" w:rsidRPr="006B0883">
                <w:rPr>
                  <w:rFonts w:ascii="Century Gothic" w:hAnsi="Century Gothic" w:cs="Times New Roman"/>
                  <w:color w:val="000000"/>
                  <w:sz w:val="20"/>
                  <w:szCs w:val="20"/>
                </w:rPr>
                <w:t>5</w:t>
              </w:r>
            </w:ins>
            <w:ins w:id="109" w:author="CARLOS TRUJILLO" w:date="2022-07-14T10:16:00Z">
              <w:r w:rsidRPr="006B0883">
                <w:rPr>
                  <w:rFonts w:ascii="Century Gothic" w:hAnsi="Century Gothic" w:cs="Times New Roman"/>
                  <w:color w:val="000000"/>
                  <w:sz w:val="20"/>
                  <w:szCs w:val="20"/>
                </w:rPr>
                <w:t>0%</w:t>
              </w:r>
            </w:ins>
          </w:p>
        </w:tc>
      </w:tr>
      <w:tr w:rsidR="00800887" w:rsidRPr="006B0883" w14:paraId="6CFF4DCB" w14:textId="77777777" w:rsidTr="008335B5">
        <w:trPr>
          <w:trHeight w:val="77"/>
          <w:jc w:val="center"/>
          <w:ins w:id="110" w:author="CARLOS TRUJILLO" w:date="2022-07-14T10:16:00Z"/>
        </w:trPr>
        <w:tc>
          <w:tcPr>
            <w:tcW w:w="3536" w:type="dxa"/>
            <w:vAlign w:val="center"/>
          </w:tcPr>
          <w:p w14:paraId="36C03455" w14:textId="26F8E563" w:rsidR="00800887" w:rsidRPr="006B0883" w:rsidRDefault="00772ECF">
            <w:pPr>
              <w:autoSpaceDE w:val="0"/>
              <w:autoSpaceDN w:val="0"/>
              <w:adjustRightInd w:val="0"/>
              <w:spacing w:after="0" w:line="240" w:lineRule="auto"/>
              <w:rPr>
                <w:ins w:id="111" w:author="CARLOS TRUJILLO" w:date="2022-07-14T10:16:00Z"/>
                <w:rFonts w:ascii="Century Gothic" w:hAnsi="Century Gothic" w:cs="Times New Roman"/>
                <w:color w:val="000000"/>
                <w:sz w:val="20"/>
                <w:szCs w:val="20"/>
              </w:rPr>
              <w:pPrChange w:id="112" w:author="CARLOS TRUJILLO" w:date="2022-07-14T10:36:00Z">
                <w:pPr>
                  <w:autoSpaceDE w:val="0"/>
                  <w:autoSpaceDN w:val="0"/>
                  <w:adjustRightInd w:val="0"/>
                  <w:spacing w:after="0" w:line="240" w:lineRule="auto"/>
                  <w:jc w:val="center"/>
                </w:pPr>
              </w:pPrChange>
            </w:pPr>
            <w:ins w:id="113" w:author="CARLOS TRUJILLO" w:date="2022-07-14T10:36:00Z">
              <w:r w:rsidRPr="006B0883">
                <w:rPr>
                  <w:rFonts w:ascii="Century Gothic" w:hAnsi="Century Gothic" w:cs="Times New Roman"/>
                  <w:color w:val="000000"/>
                  <w:sz w:val="20"/>
                  <w:szCs w:val="20"/>
                </w:rPr>
                <w:t xml:space="preserve">                       </w:t>
              </w:r>
            </w:ins>
            <w:ins w:id="114" w:author="CARLOS TRUJILLO" w:date="2022-07-14T11:17:00Z">
              <w:r w:rsidR="006B0883" w:rsidRPr="006B0883">
                <w:rPr>
                  <w:rFonts w:ascii="Century Gothic" w:hAnsi="Century Gothic" w:cs="Times New Roman"/>
                  <w:color w:val="000000"/>
                  <w:sz w:val="20"/>
                  <w:szCs w:val="20"/>
                </w:rPr>
                <w:t xml:space="preserve"> </w:t>
              </w:r>
            </w:ins>
            <w:ins w:id="115" w:author="CARLOS TRUJILLO" w:date="2022-07-14T10:36:00Z">
              <w:r w:rsidRPr="006B0883">
                <w:rPr>
                  <w:rFonts w:ascii="Century Gothic" w:hAnsi="Century Gothic" w:cs="Times New Roman"/>
                  <w:color w:val="000000"/>
                  <w:sz w:val="20"/>
                  <w:szCs w:val="20"/>
                </w:rPr>
                <w:t>&lt;</w:t>
              </w:r>
            </w:ins>
            <w:ins w:id="116" w:author="CARLOS TRUJILLO" w:date="2022-07-14T10:16:00Z">
              <w:r w:rsidR="00800887" w:rsidRPr="006B0883">
                <w:rPr>
                  <w:rFonts w:ascii="Century Gothic" w:hAnsi="Century Gothic" w:cs="Times New Roman"/>
                  <w:color w:val="000000"/>
                  <w:sz w:val="20"/>
                  <w:szCs w:val="20"/>
                </w:rPr>
                <w:t>=</w:t>
              </w:r>
            </w:ins>
            <w:ins w:id="117" w:author="CARLOS TRUJILLO" w:date="2022-07-14T10:36:00Z">
              <w:r w:rsidRPr="006B0883">
                <w:rPr>
                  <w:rFonts w:ascii="Century Gothic" w:hAnsi="Century Gothic" w:cs="Times New Roman"/>
                  <w:color w:val="000000"/>
                  <w:sz w:val="20"/>
                  <w:szCs w:val="20"/>
                </w:rPr>
                <w:t>0,8</w:t>
              </w:r>
            </w:ins>
            <w:ins w:id="118" w:author="CARLOS TRUJILLO" w:date="2022-07-14T10:16:00Z">
              <w:r w:rsidR="00800887" w:rsidRPr="006B0883">
                <w:rPr>
                  <w:rFonts w:ascii="Century Gothic" w:hAnsi="Century Gothic" w:cs="Times New Roman"/>
                  <w:color w:val="000000"/>
                  <w:sz w:val="20"/>
                  <w:szCs w:val="20"/>
                </w:rPr>
                <w:t>0</w:t>
              </w:r>
            </w:ins>
          </w:p>
        </w:tc>
        <w:tc>
          <w:tcPr>
            <w:tcW w:w="1988" w:type="dxa"/>
            <w:vAlign w:val="center"/>
          </w:tcPr>
          <w:p w14:paraId="06A46D3C" w14:textId="560CDCC8" w:rsidR="00800887" w:rsidRPr="006B0883" w:rsidRDefault="00800887" w:rsidP="008335B5">
            <w:pPr>
              <w:autoSpaceDE w:val="0"/>
              <w:autoSpaceDN w:val="0"/>
              <w:adjustRightInd w:val="0"/>
              <w:spacing w:after="0" w:line="240" w:lineRule="auto"/>
              <w:jc w:val="center"/>
              <w:rPr>
                <w:ins w:id="119" w:author="CARLOS TRUJILLO" w:date="2022-07-14T10:16:00Z"/>
                <w:rFonts w:ascii="Century Gothic" w:hAnsi="Century Gothic" w:cs="Times New Roman"/>
                <w:color w:val="000000"/>
                <w:sz w:val="20"/>
                <w:szCs w:val="20"/>
              </w:rPr>
            </w:pPr>
            <w:ins w:id="120" w:author="CARLOS TRUJILLO" w:date="2022-07-14T10:16:00Z">
              <w:r w:rsidRPr="006B0883">
                <w:rPr>
                  <w:rFonts w:ascii="Century Gothic" w:hAnsi="Century Gothic" w:cs="Times New Roman"/>
                  <w:color w:val="000000"/>
                  <w:sz w:val="20"/>
                  <w:szCs w:val="20"/>
                </w:rPr>
                <w:t xml:space="preserve">PA = </w:t>
              </w:r>
            </w:ins>
            <w:ins w:id="121" w:author="CARLOS TRUJILLO" w:date="2022-07-14T10:37:00Z">
              <w:r w:rsidR="00624002" w:rsidRPr="006B0883">
                <w:rPr>
                  <w:rFonts w:ascii="Century Gothic" w:hAnsi="Century Gothic" w:cs="Times New Roman"/>
                  <w:color w:val="000000"/>
                  <w:sz w:val="20"/>
                  <w:szCs w:val="20"/>
                </w:rPr>
                <w:t>0</w:t>
              </w:r>
            </w:ins>
            <w:ins w:id="122" w:author="CARLOS TRUJILLO" w:date="2022-07-14T10:16:00Z">
              <w:r w:rsidRPr="006B0883">
                <w:rPr>
                  <w:rFonts w:ascii="Century Gothic" w:hAnsi="Century Gothic" w:cs="Times New Roman"/>
                  <w:color w:val="000000"/>
                  <w:sz w:val="20"/>
                  <w:szCs w:val="20"/>
                </w:rPr>
                <w:t>.</w:t>
              </w:r>
            </w:ins>
            <w:ins w:id="123" w:author="CARLOS TRUJILLO" w:date="2022-07-14T10:38:00Z">
              <w:r w:rsidR="00624002" w:rsidRPr="006B0883">
                <w:rPr>
                  <w:rFonts w:ascii="Century Gothic" w:hAnsi="Century Gothic" w:cs="Times New Roman"/>
                  <w:color w:val="000000"/>
                  <w:sz w:val="20"/>
                  <w:szCs w:val="20"/>
                </w:rPr>
                <w:t>4</w:t>
              </w:r>
            </w:ins>
            <w:ins w:id="124" w:author="CARLOS TRUJILLO" w:date="2022-07-14T10:37:00Z">
              <w:r w:rsidR="00624002" w:rsidRPr="006B0883">
                <w:rPr>
                  <w:rFonts w:ascii="Century Gothic" w:hAnsi="Century Gothic" w:cs="Times New Roman"/>
                  <w:color w:val="000000"/>
                  <w:sz w:val="20"/>
                  <w:szCs w:val="20"/>
                </w:rPr>
                <w:t>0</w:t>
              </w:r>
            </w:ins>
            <w:ins w:id="125" w:author="CARLOS TRUJILLO" w:date="2022-07-14T10:16:00Z">
              <w:r w:rsidRPr="006B0883">
                <w:rPr>
                  <w:rFonts w:ascii="Century Gothic" w:hAnsi="Century Gothic" w:cs="Times New Roman"/>
                  <w:color w:val="000000"/>
                  <w:sz w:val="20"/>
                  <w:szCs w:val="20"/>
                </w:rPr>
                <w:t>%</w:t>
              </w:r>
            </w:ins>
          </w:p>
        </w:tc>
      </w:tr>
      <w:tr w:rsidR="00800887" w:rsidRPr="006B0883" w14:paraId="03E7F85F" w14:textId="77777777" w:rsidTr="008335B5">
        <w:trPr>
          <w:trHeight w:val="77"/>
          <w:jc w:val="center"/>
          <w:ins w:id="126" w:author="CARLOS TRUJILLO" w:date="2022-07-14T10:16:00Z"/>
        </w:trPr>
        <w:tc>
          <w:tcPr>
            <w:tcW w:w="3536" w:type="dxa"/>
            <w:vAlign w:val="center"/>
          </w:tcPr>
          <w:p w14:paraId="19584B07" w14:textId="4D7FCA30" w:rsidR="00800887" w:rsidRPr="006B0883" w:rsidRDefault="00772ECF" w:rsidP="008335B5">
            <w:pPr>
              <w:autoSpaceDE w:val="0"/>
              <w:autoSpaceDN w:val="0"/>
              <w:adjustRightInd w:val="0"/>
              <w:spacing w:after="0" w:line="240" w:lineRule="auto"/>
              <w:jc w:val="center"/>
              <w:rPr>
                <w:ins w:id="127" w:author="CARLOS TRUJILLO" w:date="2022-07-14T10:16:00Z"/>
                <w:rFonts w:ascii="Century Gothic" w:hAnsi="Century Gothic" w:cs="Times New Roman"/>
                <w:color w:val="000000"/>
                <w:sz w:val="20"/>
                <w:szCs w:val="20"/>
              </w:rPr>
            </w:pPr>
            <w:ins w:id="128" w:author="CARLOS TRUJILLO" w:date="2022-07-14T10:36:00Z">
              <w:r w:rsidRPr="006B0883">
                <w:rPr>
                  <w:rFonts w:ascii="Century Gothic" w:hAnsi="Century Gothic" w:cs="Times New Roman"/>
                  <w:color w:val="000000"/>
                  <w:sz w:val="20"/>
                  <w:szCs w:val="20"/>
                </w:rPr>
                <w:t xml:space="preserve"> &lt;=0,70</w:t>
              </w:r>
            </w:ins>
          </w:p>
        </w:tc>
        <w:tc>
          <w:tcPr>
            <w:tcW w:w="1988" w:type="dxa"/>
            <w:vAlign w:val="center"/>
          </w:tcPr>
          <w:p w14:paraId="6B42FCC5" w14:textId="3BAF0A80" w:rsidR="00800887" w:rsidRPr="006B0883" w:rsidRDefault="00800887" w:rsidP="008335B5">
            <w:pPr>
              <w:autoSpaceDE w:val="0"/>
              <w:autoSpaceDN w:val="0"/>
              <w:adjustRightInd w:val="0"/>
              <w:spacing w:after="0" w:line="240" w:lineRule="auto"/>
              <w:jc w:val="center"/>
              <w:rPr>
                <w:ins w:id="129" w:author="CARLOS TRUJILLO" w:date="2022-07-14T10:16:00Z"/>
                <w:rFonts w:ascii="Century Gothic" w:hAnsi="Century Gothic" w:cs="Times New Roman"/>
                <w:color w:val="000000"/>
                <w:sz w:val="20"/>
                <w:szCs w:val="20"/>
              </w:rPr>
            </w:pPr>
            <w:ins w:id="130" w:author="CARLOS TRUJILLO" w:date="2022-07-14T10:16:00Z">
              <w:r w:rsidRPr="006B0883">
                <w:rPr>
                  <w:rFonts w:ascii="Century Gothic" w:hAnsi="Century Gothic" w:cs="Times New Roman"/>
                  <w:color w:val="000000"/>
                  <w:sz w:val="20"/>
                  <w:szCs w:val="20"/>
                </w:rPr>
                <w:t xml:space="preserve">PA = </w:t>
              </w:r>
            </w:ins>
            <w:ins w:id="131" w:author="CARLOS TRUJILLO" w:date="2022-07-14T10:37:00Z">
              <w:r w:rsidR="00624002" w:rsidRPr="006B0883">
                <w:rPr>
                  <w:rFonts w:ascii="Century Gothic" w:hAnsi="Century Gothic" w:cs="Times New Roman"/>
                  <w:color w:val="000000"/>
                  <w:sz w:val="20"/>
                  <w:szCs w:val="20"/>
                </w:rPr>
                <w:t>0</w:t>
              </w:r>
            </w:ins>
            <w:ins w:id="132" w:author="CARLOS TRUJILLO" w:date="2022-07-14T10:16:00Z">
              <w:r w:rsidRPr="006B0883">
                <w:rPr>
                  <w:rFonts w:ascii="Century Gothic" w:hAnsi="Century Gothic" w:cs="Times New Roman"/>
                  <w:color w:val="000000"/>
                  <w:sz w:val="20"/>
                  <w:szCs w:val="20"/>
                </w:rPr>
                <w:t>.</w:t>
              </w:r>
            </w:ins>
            <w:ins w:id="133" w:author="CARLOS TRUJILLO" w:date="2022-07-14T10:38:00Z">
              <w:r w:rsidR="00624002" w:rsidRPr="006B0883">
                <w:rPr>
                  <w:rFonts w:ascii="Century Gothic" w:hAnsi="Century Gothic" w:cs="Times New Roman"/>
                  <w:color w:val="000000"/>
                  <w:sz w:val="20"/>
                  <w:szCs w:val="20"/>
                </w:rPr>
                <w:t>30</w:t>
              </w:r>
            </w:ins>
            <w:ins w:id="134" w:author="CARLOS TRUJILLO" w:date="2022-07-14T10:16:00Z">
              <w:r w:rsidRPr="006B0883">
                <w:rPr>
                  <w:rFonts w:ascii="Century Gothic" w:hAnsi="Century Gothic" w:cs="Times New Roman"/>
                  <w:color w:val="000000"/>
                  <w:sz w:val="20"/>
                  <w:szCs w:val="20"/>
                </w:rPr>
                <w:t>%</w:t>
              </w:r>
            </w:ins>
          </w:p>
        </w:tc>
      </w:tr>
      <w:tr w:rsidR="00800887" w:rsidRPr="006B0883" w14:paraId="3AE847DC" w14:textId="77777777" w:rsidTr="008335B5">
        <w:trPr>
          <w:trHeight w:val="77"/>
          <w:jc w:val="center"/>
          <w:ins w:id="135" w:author="CARLOS TRUJILLO" w:date="2022-07-14T10:16:00Z"/>
        </w:trPr>
        <w:tc>
          <w:tcPr>
            <w:tcW w:w="3536" w:type="dxa"/>
            <w:vAlign w:val="center"/>
          </w:tcPr>
          <w:p w14:paraId="75301014" w14:textId="388AC67E" w:rsidR="00800887" w:rsidRPr="006B0883" w:rsidRDefault="00772ECF" w:rsidP="008335B5">
            <w:pPr>
              <w:autoSpaceDE w:val="0"/>
              <w:autoSpaceDN w:val="0"/>
              <w:adjustRightInd w:val="0"/>
              <w:spacing w:after="0" w:line="240" w:lineRule="auto"/>
              <w:jc w:val="center"/>
              <w:rPr>
                <w:ins w:id="136" w:author="CARLOS TRUJILLO" w:date="2022-07-14T10:16:00Z"/>
                <w:rFonts w:ascii="Century Gothic" w:hAnsi="Century Gothic" w:cs="Times New Roman"/>
                <w:color w:val="000000"/>
                <w:sz w:val="20"/>
                <w:szCs w:val="20"/>
              </w:rPr>
            </w:pPr>
            <w:ins w:id="137" w:author="CARLOS TRUJILLO" w:date="2022-07-14T10:37:00Z">
              <w:r w:rsidRPr="006B0883">
                <w:rPr>
                  <w:rFonts w:ascii="Century Gothic" w:hAnsi="Century Gothic" w:cs="Times New Roman"/>
                  <w:color w:val="000000"/>
                  <w:sz w:val="20"/>
                  <w:szCs w:val="20"/>
                </w:rPr>
                <w:t xml:space="preserve"> &lt;=0,60</w:t>
              </w:r>
            </w:ins>
          </w:p>
        </w:tc>
        <w:tc>
          <w:tcPr>
            <w:tcW w:w="1988" w:type="dxa"/>
            <w:vAlign w:val="center"/>
          </w:tcPr>
          <w:p w14:paraId="4FE5B89D" w14:textId="672A1804" w:rsidR="00800887" w:rsidRPr="006B0883" w:rsidRDefault="00800887" w:rsidP="008335B5">
            <w:pPr>
              <w:autoSpaceDE w:val="0"/>
              <w:autoSpaceDN w:val="0"/>
              <w:adjustRightInd w:val="0"/>
              <w:spacing w:after="0" w:line="240" w:lineRule="auto"/>
              <w:jc w:val="center"/>
              <w:rPr>
                <w:ins w:id="138" w:author="CARLOS TRUJILLO" w:date="2022-07-14T10:16:00Z"/>
                <w:rFonts w:ascii="Century Gothic" w:hAnsi="Century Gothic" w:cs="Times New Roman"/>
                <w:color w:val="000000"/>
                <w:sz w:val="20"/>
                <w:szCs w:val="20"/>
              </w:rPr>
            </w:pPr>
            <w:ins w:id="139" w:author="CARLOS TRUJILLO" w:date="2022-07-14T10:16:00Z">
              <w:r w:rsidRPr="006B0883">
                <w:rPr>
                  <w:rFonts w:ascii="Century Gothic" w:hAnsi="Century Gothic" w:cs="Times New Roman"/>
                  <w:color w:val="000000"/>
                  <w:sz w:val="20"/>
                  <w:szCs w:val="20"/>
                </w:rPr>
                <w:t xml:space="preserve">PA = </w:t>
              </w:r>
            </w:ins>
            <w:ins w:id="140" w:author="CARLOS TRUJILLO" w:date="2022-07-14T10:38:00Z">
              <w:r w:rsidR="00624002" w:rsidRPr="006B0883">
                <w:rPr>
                  <w:rFonts w:ascii="Century Gothic" w:hAnsi="Century Gothic" w:cs="Times New Roman"/>
                  <w:color w:val="000000"/>
                  <w:sz w:val="20"/>
                  <w:szCs w:val="20"/>
                </w:rPr>
                <w:t>0</w:t>
              </w:r>
            </w:ins>
            <w:ins w:id="141" w:author="CARLOS TRUJILLO" w:date="2022-07-14T10:16:00Z">
              <w:r w:rsidRPr="006B0883">
                <w:rPr>
                  <w:rFonts w:ascii="Century Gothic" w:hAnsi="Century Gothic" w:cs="Times New Roman"/>
                  <w:color w:val="000000"/>
                  <w:sz w:val="20"/>
                  <w:szCs w:val="20"/>
                </w:rPr>
                <w:t>.</w:t>
              </w:r>
            </w:ins>
            <w:ins w:id="142" w:author="CARLOS TRUJILLO" w:date="2022-07-14T10:38:00Z">
              <w:r w:rsidR="00624002" w:rsidRPr="006B0883">
                <w:rPr>
                  <w:rFonts w:ascii="Century Gothic" w:hAnsi="Century Gothic" w:cs="Times New Roman"/>
                  <w:color w:val="000000"/>
                  <w:sz w:val="20"/>
                  <w:szCs w:val="20"/>
                </w:rPr>
                <w:t>20</w:t>
              </w:r>
            </w:ins>
            <w:ins w:id="143" w:author="CARLOS TRUJILLO" w:date="2022-07-14T10:16:00Z">
              <w:r w:rsidRPr="006B0883">
                <w:rPr>
                  <w:rFonts w:ascii="Century Gothic" w:hAnsi="Century Gothic" w:cs="Times New Roman"/>
                  <w:color w:val="000000"/>
                  <w:sz w:val="20"/>
                  <w:szCs w:val="20"/>
                </w:rPr>
                <w:t>%</w:t>
              </w:r>
            </w:ins>
          </w:p>
        </w:tc>
      </w:tr>
      <w:tr w:rsidR="00800887" w:rsidRPr="00F83692" w14:paraId="5D64009A" w14:textId="77777777" w:rsidTr="008335B5">
        <w:trPr>
          <w:trHeight w:val="77"/>
          <w:jc w:val="center"/>
          <w:ins w:id="144" w:author="CARLOS TRUJILLO" w:date="2022-07-14T10:16:00Z"/>
        </w:trPr>
        <w:tc>
          <w:tcPr>
            <w:tcW w:w="3536" w:type="dxa"/>
            <w:vAlign w:val="center"/>
          </w:tcPr>
          <w:p w14:paraId="7C19A12E" w14:textId="2BDBBA11" w:rsidR="00800887" w:rsidRPr="006B0883" w:rsidRDefault="00772ECF" w:rsidP="008335B5">
            <w:pPr>
              <w:autoSpaceDE w:val="0"/>
              <w:autoSpaceDN w:val="0"/>
              <w:adjustRightInd w:val="0"/>
              <w:spacing w:after="0" w:line="240" w:lineRule="auto"/>
              <w:jc w:val="center"/>
              <w:rPr>
                <w:ins w:id="145" w:author="CARLOS TRUJILLO" w:date="2022-07-14T10:16:00Z"/>
                <w:rFonts w:ascii="Century Gothic" w:hAnsi="Century Gothic" w:cs="Times New Roman"/>
                <w:color w:val="000000"/>
                <w:sz w:val="20"/>
                <w:szCs w:val="20"/>
              </w:rPr>
            </w:pPr>
            <w:ins w:id="146" w:author="CARLOS TRUJILLO" w:date="2022-07-14T10:37:00Z">
              <w:r w:rsidRPr="006B0883">
                <w:rPr>
                  <w:rFonts w:ascii="Century Gothic" w:hAnsi="Century Gothic" w:cs="Times New Roman"/>
                  <w:color w:val="000000"/>
                  <w:sz w:val="20"/>
                  <w:szCs w:val="20"/>
                </w:rPr>
                <w:t xml:space="preserve"> &lt;=0,50</w:t>
              </w:r>
            </w:ins>
          </w:p>
        </w:tc>
        <w:tc>
          <w:tcPr>
            <w:tcW w:w="1988" w:type="dxa"/>
            <w:vAlign w:val="center"/>
          </w:tcPr>
          <w:p w14:paraId="7E494EE1" w14:textId="3A36AAE7" w:rsidR="00800887" w:rsidRPr="00F83692" w:rsidRDefault="00800887" w:rsidP="008335B5">
            <w:pPr>
              <w:autoSpaceDE w:val="0"/>
              <w:autoSpaceDN w:val="0"/>
              <w:adjustRightInd w:val="0"/>
              <w:spacing w:after="0" w:line="240" w:lineRule="auto"/>
              <w:jc w:val="center"/>
              <w:rPr>
                <w:ins w:id="147" w:author="CARLOS TRUJILLO" w:date="2022-07-14T10:16:00Z"/>
                <w:rFonts w:ascii="Century Gothic" w:hAnsi="Century Gothic" w:cs="Times New Roman"/>
                <w:color w:val="000000"/>
                <w:sz w:val="20"/>
                <w:szCs w:val="20"/>
              </w:rPr>
            </w:pPr>
            <w:ins w:id="148" w:author="CARLOS TRUJILLO" w:date="2022-07-14T10:16:00Z">
              <w:r w:rsidRPr="006B0883">
                <w:rPr>
                  <w:rFonts w:ascii="Century Gothic" w:hAnsi="Century Gothic" w:cs="Times New Roman"/>
                  <w:color w:val="000000"/>
                  <w:sz w:val="20"/>
                  <w:szCs w:val="20"/>
                </w:rPr>
                <w:t xml:space="preserve">PA = </w:t>
              </w:r>
            </w:ins>
            <w:ins w:id="149" w:author="CARLOS TRUJILLO" w:date="2022-07-14T10:38:00Z">
              <w:r w:rsidR="00624002" w:rsidRPr="006B0883">
                <w:rPr>
                  <w:rFonts w:ascii="Century Gothic" w:hAnsi="Century Gothic" w:cs="Times New Roman"/>
                  <w:color w:val="000000"/>
                  <w:sz w:val="20"/>
                  <w:szCs w:val="20"/>
                </w:rPr>
                <w:t>0</w:t>
              </w:r>
            </w:ins>
            <w:ins w:id="150" w:author="CARLOS TRUJILLO" w:date="2022-07-14T10:16:00Z">
              <w:r w:rsidRPr="006B0883">
                <w:rPr>
                  <w:rFonts w:ascii="Century Gothic" w:hAnsi="Century Gothic" w:cs="Times New Roman"/>
                  <w:color w:val="000000"/>
                  <w:sz w:val="20"/>
                  <w:szCs w:val="20"/>
                </w:rPr>
                <w:t>.</w:t>
              </w:r>
            </w:ins>
            <w:ins w:id="151" w:author="CARLOS TRUJILLO" w:date="2022-07-14T10:38:00Z">
              <w:r w:rsidR="00624002" w:rsidRPr="006B0883">
                <w:rPr>
                  <w:rFonts w:ascii="Century Gothic" w:hAnsi="Century Gothic" w:cs="Times New Roman"/>
                  <w:color w:val="000000"/>
                  <w:sz w:val="20"/>
                  <w:szCs w:val="20"/>
                </w:rPr>
                <w:t>1</w:t>
              </w:r>
            </w:ins>
            <w:ins w:id="152" w:author="CARLOS TRUJILLO" w:date="2022-07-14T10:16:00Z">
              <w:r w:rsidRPr="006B0883">
                <w:rPr>
                  <w:rFonts w:ascii="Century Gothic" w:hAnsi="Century Gothic" w:cs="Times New Roman"/>
                  <w:color w:val="000000"/>
                  <w:sz w:val="20"/>
                  <w:szCs w:val="20"/>
                </w:rPr>
                <w:t>0%</w:t>
              </w:r>
            </w:ins>
          </w:p>
        </w:tc>
      </w:tr>
    </w:tbl>
    <w:p w14:paraId="2AE8153F" w14:textId="77777777" w:rsidR="00800887" w:rsidRPr="0085062B" w:rsidRDefault="00800887">
      <w:pPr>
        <w:jc w:val="both"/>
        <w:rPr>
          <w:rFonts w:ascii="Century Gothic" w:hAnsi="Century Gothic"/>
          <w:sz w:val="20"/>
          <w:szCs w:val="20"/>
        </w:rPr>
        <w:pPrChange w:id="153" w:author="CARLOS TRUJILLO" w:date="2022-07-14T10:41:00Z">
          <w:pPr>
            <w:ind w:left="360"/>
            <w:jc w:val="both"/>
          </w:pPr>
        </w:pPrChange>
      </w:pPr>
    </w:p>
    <w:p w14:paraId="2A31CB7F" w14:textId="77777777" w:rsidR="00914814" w:rsidRDefault="00914814" w:rsidP="00EF4E8A">
      <w:pPr>
        <w:jc w:val="both"/>
        <w:rPr>
          <w:rFonts w:ascii="Century Gothic" w:hAnsi="Century Gothic"/>
          <w:sz w:val="20"/>
          <w:szCs w:val="20"/>
        </w:rPr>
      </w:pPr>
      <w:r w:rsidRPr="00D86284">
        <w:rPr>
          <w:rFonts w:ascii="Century Gothic" w:hAnsi="Century Gothic"/>
          <w:b/>
          <w:sz w:val="20"/>
          <w:szCs w:val="20"/>
        </w:rPr>
        <w:t>7.15</w:t>
      </w:r>
      <w:r w:rsidRPr="00D86284">
        <w:rPr>
          <w:rFonts w:ascii="Century Gothic" w:hAnsi="Century Gothic"/>
          <w:sz w:val="20"/>
          <w:szCs w:val="20"/>
        </w:rPr>
        <w:t xml:space="preserve">. </w:t>
      </w:r>
      <w:r w:rsidRPr="00D86284">
        <w:rPr>
          <w:rFonts w:ascii="Century Gothic" w:hAnsi="Century Gothic"/>
          <w:b/>
          <w:sz w:val="20"/>
          <w:szCs w:val="20"/>
        </w:rPr>
        <w:t xml:space="preserve">Contraprestación </w:t>
      </w:r>
      <w:r w:rsidR="00EF4E8A">
        <w:rPr>
          <w:rFonts w:ascii="Century Gothic" w:hAnsi="Century Gothic"/>
          <w:b/>
          <w:sz w:val="20"/>
          <w:szCs w:val="20"/>
        </w:rPr>
        <w:t xml:space="preserve">económica </w:t>
      </w:r>
      <w:r w:rsidRPr="00D86284">
        <w:rPr>
          <w:rFonts w:ascii="Century Gothic" w:hAnsi="Century Gothic"/>
          <w:b/>
          <w:sz w:val="20"/>
          <w:szCs w:val="20"/>
        </w:rPr>
        <w:t>adicional</w:t>
      </w:r>
    </w:p>
    <w:p w14:paraId="5358822E" w14:textId="77777777" w:rsidR="00914814" w:rsidRDefault="00914814" w:rsidP="00EF4E8A">
      <w:pPr>
        <w:jc w:val="both"/>
        <w:rPr>
          <w:rFonts w:ascii="Century Gothic" w:hAnsi="Century Gothic"/>
          <w:sz w:val="20"/>
          <w:szCs w:val="20"/>
        </w:rPr>
      </w:pPr>
      <w:r>
        <w:rPr>
          <w:rFonts w:ascii="Century Gothic" w:hAnsi="Century Gothic"/>
          <w:sz w:val="20"/>
          <w:szCs w:val="20"/>
        </w:rPr>
        <w:t>El Contratista, a título de contraprestación económica por la explotación del recurso natural no renovable, pagara una participación cuando se presente</w:t>
      </w:r>
      <w:r w:rsidR="00CB197D">
        <w:rPr>
          <w:rFonts w:ascii="Century Gothic" w:hAnsi="Century Gothic"/>
          <w:sz w:val="20"/>
          <w:szCs w:val="20"/>
        </w:rPr>
        <w:t xml:space="preserve"> el siguiente</w:t>
      </w:r>
      <w:r>
        <w:rPr>
          <w:rFonts w:ascii="Century Gothic" w:hAnsi="Century Gothic"/>
          <w:sz w:val="20"/>
          <w:szCs w:val="20"/>
        </w:rPr>
        <w:t>, tal como se describe en la presente clausula:</w:t>
      </w:r>
    </w:p>
    <w:p w14:paraId="0586FDA6" w14:textId="77777777" w:rsidR="00124BBA" w:rsidRDefault="00124BBA" w:rsidP="00EF4E8A">
      <w:pPr>
        <w:jc w:val="both"/>
        <w:rPr>
          <w:rFonts w:ascii="Century Gothic" w:hAnsi="Century Gothic"/>
          <w:sz w:val="20"/>
          <w:szCs w:val="20"/>
        </w:rPr>
      </w:pPr>
      <w:r>
        <w:rPr>
          <w:rFonts w:ascii="Century Gothic" w:hAnsi="Century Gothic"/>
          <w:sz w:val="20"/>
          <w:szCs w:val="20"/>
        </w:rPr>
        <w:t xml:space="preserve">Cuando el promedio simple de los cuatro trimestres </w:t>
      </w:r>
      <w:r w:rsidR="00CB197D">
        <w:rPr>
          <w:rFonts w:ascii="Century Gothic" w:hAnsi="Century Gothic"/>
          <w:sz w:val="20"/>
          <w:szCs w:val="20"/>
        </w:rPr>
        <w:t>anteriores (t</w:t>
      </w:r>
      <w:r>
        <w:rPr>
          <w:rFonts w:ascii="Century Gothic" w:hAnsi="Century Gothic"/>
          <w:sz w:val="20"/>
          <w:szCs w:val="20"/>
        </w:rPr>
        <w:t xml:space="preserve">eniéndose como referencia el precio UPME) sea superior al trimestre en liquidación para pago se causara una contraprestación adicional del 1%. </w:t>
      </w:r>
    </w:p>
    <w:p w14:paraId="26BD821A" w14:textId="77777777" w:rsidR="00124BBA" w:rsidRDefault="00124BBA" w:rsidP="00EF4E8A">
      <w:pPr>
        <w:jc w:val="both"/>
        <w:rPr>
          <w:rFonts w:ascii="Century Gothic" w:hAnsi="Century Gothic"/>
          <w:sz w:val="20"/>
          <w:szCs w:val="20"/>
        </w:rPr>
      </w:pPr>
      <w:r>
        <w:rPr>
          <w:rFonts w:ascii="Century Gothic" w:hAnsi="Century Gothic"/>
          <w:sz w:val="20"/>
          <w:szCs w:val="20"/>
        </w:rPr>
        <w:t>Cuando el promedio simple de los cuatro trimestres anteriores</w:t>
      </w:r>
      <w:r w:rsidR="00CB197D">
        <w:rPr>
          <w:rFonts w:ascii="Century Gothic" w:hAnsi="Century Gothic"/>
          <w:sz w:val="20"/>
          <w:szCs w:val="20"/>
        </w:rPr>
        <w:t xml:space="preserve"> (teniéndose como referencia el precio UPME)</w:t>
      </w:r>
      <w:r>
        <w:rPr>
          <w:rFonts w:ascii="Century Gothic" w:hAnsi="Century Gothic"/>
          <w:sz w:val="20"/>
          <w:szCs w:val="20"/>
        </w:rPr>
        <w:t xml:space="preserve"> sea inferior al trimestre en liquidación para pago se causara una contraprestación adicional del 0,5 %</w:t>
      </w:r>
      <w:r w:rsidR="008C1FE8">
        <w:rPr>
          <w:rFonts w:ascii="Century Gothic" w:hAnsi="Century Gothic"/>
          <w:sz w:val="20"/>
          <w:szCs w:val="20"/>
        </w:rPr>
        <w:t>.</w:t>
      </w:r>
      <w:r>
        <w:rPr>
          <w:rFonts w:ascii="Century Gothic" w:hAnsi="Century Gothic"/>
          <w:sz w:val="20"/>
          <w:szCs w:val="20"/>
        </w:rPr>
        <w:t xml:space="preserve"> </w:t>
      </w:r>
    </w:p>
    <w:p w14:paraId="4F34ED25" w14:textId="77777777" w:rsidR="00914814" w:rsidRPr="00D86284" w:rsidRDefault="00914814" w:rsidP="00D86284">
      <w:pPr>
        <w:jc w:val="both"/>
        <w:rPr>
          <w:rFonts w:ascii="Century Gothic" w:hAnsi="Century Gothic"/>
          <w:sz w:val="20"/>
          <w:szCs w:val="20"/>
        </w:rPr>
      </w:pPr>
    </w:p>
    <w:p w14:paraId="3C7A8C25" w14:textId="77777777" w:rsidR="008C1FE8" w:rsidRPr="008C1FE8" w:rsidRDefault="008C1FE8" w:rsidP="008C1FE8">
      <w:pPr>
        <w:spacing w:after="0"/>
        <w:jc w:val="both"/>
        <w:rPr>
          <w:rFonts w:ascii="Century Gothic" w:hAnsi="Century Gothic"/>
          <w:bCs/>
          <w:color w:val="000000"/>
          <w:sz w:val="20"/>
          <w:szCs w:val="20"/>
          <w:bdr w:val="none" w:sz="0" w:space="0" w:color="auto" w:frame="1"/>
        </w:rPr>
      </w:pPr>
      <w:r w:rsidRPr="008C1FE8">
        <w:rPr>
          <w:rFonts w:ascii="Century Gothic" w:hAnsi="Century Gothic"/>
          <w:b/>
          <w:bCs/>
          <w:color w:val="000000"/>
          <w:sz w:val="20"/>
          <w:szCs w:val="20"/>
          <w:u w:val="single"/>
          <w:bdr w:val="none" w:sz="0" w:space="0" w:color="auto" w:frame="1"/>
        </w:rPr>
        <w:t xml:space="preserve">7.15.1 </w:t>
      </w:r>
      <w:r w:rsidRPr="00EF4E8A">
        <w:rPr>
          <w:rFonts w:ascii="Century Gothic" w:hAnsi="Century Gothic"/>
          <w:b/>
          <w:bCs/>
          <w:color w:val="000000"/>
          <w:sz w:val="20"/>
          <w:szCs w:val="20"/>
          <w:u w:val="single"/>
          <w:bdr w:val="none" w:sz="0" w:space="0" w:color="auto" w:frame="1"/>
        </w:rPr>
        <w:t>Contraprestación para Inversión Social</w:t>
      </w:r>
      <w:r w:rsidRPr="00EF4E8A">
        <w:rPr>
          <w:rFonts w:ascii="Century Gothic" w:hAnsi="Century Gothic"/>
          <w:b/>
          <w:bCs/>
          <w:color w:val="000000"/>
          <w:sz w:val="20"/>
          <w:szCs w:val="20"/>
          <w:bdr w:val="none" w:sz="0" w:space="0" w:color="auto" w:frame="1"/>
        </w:rPr>
        <w:t>:</w:t>
      </w:r>
      <w:r w:rsidRPr="008C1FE8">
        <w:rPr>
          <w:rFonts w:ascii="Century Gothic" w:hAnsi="Century Gothic"/>
          <w:bCs/>
          <w:color w:val="000000"/>
          <w:sz w:val="20"/>
          <w:szCs w:val="20"/>
          <w:bdr w:val="none" w:sz="0" w:space="0" w:color="auto" w:frame="1"/>
        </w:rPr>
        <w:t xml:space="preserve"> El valor mínimo en inversión social corresponderá a un 2 por ciento (2%) de los </w:t>
      </w:r>
      <w:r w:rsidRPr="003200E6">
        <w:rPr>
          <w:rFonts w:ascii="Century Gothic" w:hAnsi="Century Gothic"/>
          <w:bCs/>
          <w:color w:val="000000"/>
          <w:sz w:val="20"/>
          <w:szCs w:val="20"/>
          <w:highlight w:val="yellow"/>
          <w:bdr w:val="none" w:sz="0" w:space="0" w:color="auto" w:frame="1"/>
        </w:rPr>
        <w:t>ingresos brutos</w:t>
      </w:r>
      <w:r w:rsidRPr="008C1FE8">
        <w:rPr>
          <w:rFonts w:ascii="Century Gothic" w:hAnsi="Century Gothic"/>
          <w:bCs/>
          <w:color w:val="000000"/>
          <w:sz w:val="20"/>
          <w:szCs w:val="20"/>
          <w:bdr w:val="none" w:sz="0" w:space="0" w:color="auto" w:frame="1"/>
        </w:rPr>
        <w:t xml:space="preserve"> del año calendario inmediatamente anterior, esto es desde el 1 de enero hasta el 31 de diciembre de cada </w:t>
      </w:r>
      <w:r w:rsidRPr="008C1FE8">
        <w:rPr>
          <w:rFonts w:ascii="Century Gothic" w:hAnsi="Century Gothic"/>
          <w:bCs/>
          <w:color w:val="000000"/>
          <w:sz w:val="20"/>
          <w:szCs w:val="20"/>
          <w:bdr w:val="none" w:sz="0" w:space="0" w:color="auto" w:frame="1"/>
        </w:rPr>
        <w:lastRenderedPageBreak/>
        <w:t>vigencia. PARÁGRAFO 2°. - Para el cálculo de la Contraprestación para Inversión Social se tomará en cuenta los ingresos brutos obtenidos desde el perfeccionamiento de la presente acta de prórroga hasta el día  31 de diciembre de 2022.</w:t>
      </w:r>
    </w:p>
    <w:p w14:paraId="445F29E7" w14:textId="77777777" w:rsidR="008C1FE8" w:rsidRDefault="008C1FE8" w:rsidP="008C1FE8">
      <w:pPr>
        <w:jc w:val="both"/>
        <w:rPr>
          <w:rFonts w:ascii="Century Gothic" w:hAnsi="Century Gothic"/>
          <w:sz w:val="20"/>
          <w:szCs w:val="20"/>
          <w:u w:val="single"/>
        </w:rPr>
      </w:pPr>
    </w:p>
    <w:p w14:paraId="11D7612E" w14:textId="77777777" w:rsidR="008C1FE8" w:rsidRPr="00EF4E8A" w:rsidRDefault="008C1FE8" w:rsidP="008C1FE8">
      <w:pPr>
        <w:jc w:val="both"/>
        <w:rPr>
          <w:rFonts w:ascii="Century Gothic" w:hAnsi="Century Gothic"/>
          <w:color w:val="FF0000"/>
          <w:sz w:val="20"/>
          <w:szCs w:val="20"/>
          <w:u w:val="single"/>
        </w:rPr>
      </w:pPr>
      <w:r w:rsidRPr="00EF4E8A">
        <w:rPr>
          <w:rFonts w:ascii="Century Gothic" w:hAnsi="Century Gothic"/>
          <w:color w:val="FF0000"/>
          <w:sz w:val="20"/>
          <w:szCs w:val="20"/>
          <w:u w:val="single"/>
        </w:rPr>
        <w:t>Propuesta</w:t>
      </w:r>
      <w:r w:rsidR="00480A3F">
        <w:rPr>
          <w:rFonts w:ascii="Century Gothic" w:hAnsi="Century Gothic"/>
          <w:color w:val="FF0000"/>
          <w:sz w:val="20"/>
          <w:szCs w:val="20"/>
          <w:u w:val="single"/>
        </w:rPr>
        <w:t xml:space="preserve"> 1</w:t>
      </w:r>
      <w:r w:rsidRPr="00EF4E8A">
        <w:rPr>
          <w:rFonts w:ascii="Century Gothic" w:hAnsi="Century Gothic"/>
          <w:color w:val="FF0000"/>
          <w:sz w:val="20"/>
          <w:szCs w:val="20"/>
          <w:u w:val="single"/>
        </w:rPr>
        <w:t>:</w:t>
      </w:r>
    </w:p>
    <w:p w14:paraId="0EB7E886" w14:textId="77777777" w:rsidR="008C1FE8" w:rsidRDefault="008C1FE8" w:rsidP="00EF4E8A">
      <w:pPr>
        <w:jc w:val="both"/>
        <w:rPr>
          <w:rFonts w:ascii="Century Gothic" w:hAnsi="Century Gothic"/>
          <w:bCs/>
          <w:color w:val="000000"/>
          <w:sz w:val="20"/>
          <w:szCs w:val="20"/>
        </w:rPr>
      </w:pPr>
      <w:r w:rsidRPr="008C1FE8">
        <w:rPr>
          <w:rFonts w:ascii="Century Gothic" w:hAnsi="Century Gothic"/>
          <w:b/>
          <w:bCs/>
          <w:color w:val="000000"/>
          <w:sz w:val="20"/>
          <w:szCs w:val="20"/>
          <w:u w:val="single"/>
        </w:rPr>
        <w:t xml:space="preserve">7.15.1 </w:t>
      </w:r>
      <w:r w:rsidRPr="008C1FE8">
        <w:rPr>
          <w:rFonts w:ascii="Century Gothic" w:hAnsi="Century Gothic"/>
          <w:bCs/>
          <w:color w:val="000000"/>
          <w:sz w:val="20"/>
          <w:szCs w:val="20"/>
          <w:u w:val="single"/>
        </w:rPr>
        <w:t>Contraprestación para Inversión Social</w:t>
      </w:r>
      <w:r w:rsidRPr="008C1FE8">
        <w:rPr>
          <w:rFonts w:ascii="Century Gothic" w:hAnsi="Century Gothic"/>
          <w:bCs/>
          <w:color w:val="000000"/>
          <w:sz w:val="20"/>
          <w:szCs w:val="20"/>
        </w:rPr>
        <w:t xml:space="preserve">: adicional al valor </w:t>
      </w:r>
      <w:r>
        <w:rPr>
          <w:rFonts w:ascii="Century Gothic" w:hAnsi="Century Gothic"/>
          <w:bCs/>
          <w:color w:val="000000"/>
          <w:sz w:val="20"/>
          <w:szCs w:val="20"/>
        </w:rPr>
        <w:t xml:space="preserve">de inversión establecido en </w:t>
      </w:r>
      <w:r w:rsidRPr="008C1FE8">
        <w:rPr>
          <w:rFonts w:ascii="Century Gothic" w:hAnsi="Century Gothic"/>
          <w:bCs/>
          <w:color w:val="000000"/>
          <w:sz w:val="20"/>
          <w:szCs w:val="20"/>
        </w:rPr>
        <w:t xml:space="preserve"> el Plan de Gestión Social, se adicionar</w:t>
      </w:r>
      <w:r>
        <w:rPr>
          <w:rFonts w:ascii="Century Gothic" w:hAnsi="Century Gothic"/>
          <w:bCs/>
          <w:color w:val="000000"/>
          <w:sz w:val="20"/>
          <w:szCs w:val="20"/>
        </w:rPr>
        <w:t>á</w:t>
      </w:r>
      <w:r w:rsidRPr="008C1FE8">
        <w:rPr>
          <w:rFonts w:ascii="Century Gothic" w:hAnsi="Century Gothic"/>
          <w:bCs/>
          <w:color w:val="000000"/>
          <w:sz w:val="20"/>
          <w:szCs w:val="20"/>
        </w:rPr>
        <w:t xml:space="preserve"> la suma anual de cincuenta salarios mínimos </w:t>
      </w:r>
      <w:r w:rsidR="00EF4E8A">
        <w:rPr>
          <w:rFonts w:ascii="Century Gothic" w:hAnsi="Century Gothic"/>
          <w:bCs/>
          <w:color w:val="000000"/>
          <w:sz w:val="20"/>
          <w:szCs w:val="20"/>
        </w:rPr>
        <w:t>mensuales.</w:t>
      </w:r>
    </w:p>
    <w:p w14:paraId="406002BE" w14:textId="77777777" w:rsidR="00480A3F" w:rsidRDefault="00480A3F" w:rsidP="00EF4E8A">
      <w:pPr>
        <w:jc w:val="both"/>
        <w:rPr>
          <w:rFonts w:ascii="Century Gothic" w:hAnsi="Century Gothic"/>
          <w:bCs/>
          <w:color w:val="000000"/>
          <w:sz w:val="20"/>
          <w:szCs w:val="20"/>
        </w:rPr>
      </w:pPr>
    </w:p>
    <w:p w14:paraId="3E56175A" w14:textId="77777777" w:rsidR="00480A3F" w:rsidRPr="00480A3F" w:rsidRDefault="00480A3F" w:rsidP="00480A3F">
      <w:pPr>
        <w:autoSpaceDE w:val="0"/>
        <w:autoSpaceDN w:val="0"/>
        <w:adjustRightInd w:val="0"/>
        <w:spacing w:after="0" w:line="240" w:lineRule="auto"/>
        <w:jc w:val="both"/>
        <w:rPr>
          <w:rFonts w:ascii="Century Gothic" w:hAnsi="Century Gothic" w:cs="Times New Roman"/>
          <w:color w:val="000000"/>
          <w:sz w:val="20"/>
          <w:szCs w:val="20"/>
          <w:u w:val="single"/>
        </w:rPr>
      </w:pPr>
      <w:r w:rsidRPr="00F609D8">
        <w:rPr>
          <w:rFonts w:ascii="Century Gothic" w:hAnsi="Century Gothic"/>
          <w:b/>
          <w:bCs/>
          <w:color w:val="000000"/>
          <w:sz w:val="20"/>
          <w:szCs w:val="20"/>
          <w:u w:val="single"/>
        </w:rPr>
        <w:t xml:space="preserve">7.15.1 </w:t>
      </w:r>
      <w:r w:rsidRPr="00480A3F">
        <w:rPr>
          <w:rFonts w:ascii="Century Gothic" w:hAnsi="Century Gothic" w:cs="Times New Roman"/>
          <w:color w:val="000000"/>
          <w:sz w:val="20"/>
          <w:szCs w:val="20"/>
          <w:u w:val="single"/>
        </w:rPr>
        <w:t xml:space="preserve">Prima por </w:t>
      </w:r>
      <w:r w:rsidRPr="00F609D8">
        <w:rPr>
          <w:rFonts w:ascii="Century Gothic" w:hAnsi="Century Gothic" w:cs="Times New Roman"/>
          <w:color w:val="000000"/>
          <w:sz w:val="20"/>
          <w:szCs w:val="20"/>
          <w:u w:val="single"/>
        </w:rPr>
        <w:t>Prorroga</w:t>
      </w:r>
      <w:r w:rsidRPr="00480A3F">
        <w:rPr>
          <w:rFonts w:ascii="Century Gothic" w:hAnsi="Century Gothic" w:cs="Times New Roman"/>
          <w:color w:val="000000"/>
          <w:sz w:val="20"/>
          <w:szCs w:val="20"/>
          <w:u w:val="single"/>
        </w:rPr>
        <w:t xml:space="preserve"> </w:t>
      </w:r>
      <w:r w:rsidR="00F609D8" w:rsidRPr="00F609D8">
        <w:rPr>
          <w:rFonts w:ascii="Century Gothic" w:hAnsi="Century Gothic"/>
          <w:bCs/>
          <w:color w:val="000000"/>
          <w:sz w:val="20"/>
          <w:szCs w:val="20"/>
          <w:u w:val="single"/>
        </w:rPr>
        <w:t>para Inversión Social</w:t>
      </w:r>
    </w:p>
    <w:p w14:paraId="07CAB9DB" w14:textId="77777777" w:rsidR="00480A3F" w:rsidRDefault="00480A3F" w:rsidP="00480A3F">
      <w:pPr>
        <w:autoSpaceDE w:val="0"/>
        <w:autoSpaceDN w:val="0"/>
        <w:adjustRightInd w:val="0"/>
        <w:spacing w:after="0" w:line="240" w:lineRule="auto"/>
        <w:jc w:val="both"/>
        <w:rPr>
          <w:rFonts w:ascii="Century Gothic" w:hAnsi="Century Gothic" w:cs="Times New Roman"/>
          <w:color w:val="000000"/>
          <w:sz w:val="20"/>
          <w:szCs w:val="20"/>
        </w:rPr>
      </w:pPr>
    </w:p>
    <w:p w14:paraId="0748B817" w14:textId="77777777" w:rsidR="00914814" w:rsidRDefault="00480A3F" w:rsidP="00F609D8">
      <w:pPr>
        <w:autoSpaceDE w:val="0"/>
        <w:autoSpaceDN w:val="0"/>
        <w:adjustRightInd w:val="0"/>
        <w:spacing w:after="0" w:line="240" w:lineRule="auto"/>
        <w:jc w:val="both"/>
        <w:rPr>
          <w:rFonts w:ascii="Century Gothic" w:hAnsi="Century Gothic"/>
          <w:sz w:val="20"/>
          <w:szCs w:val="20"/>
        </w:rPr>
      </w:pPr>
      <w:r w:rsidRPr="00480A3F">
        <w:rPr>
          <w:rFonts w:ascii="Century Gothic" w:hAnsi="Century Gothic" w:cs="Times New Roman"/>
          <w:color w:val="000000"/>
          <w:sz w:val="20"/>
          <w:szCs w:val="20"/>
        </w:rPr>
        <w:t xml:space="preserve">La Prima por </w:t>
      </w:r>
      <w:r>
        <w:rPr>
          <w:rFonts w:ascii="Century Gothic" w:hAnsi="Century Gothic" w:cs="Times New Roman"/>
          <w:color w:val="000000"/>
          <w:sz w:val="20"/>
          <w:szCs w:val="20"/>
        </w:rPr>
        <w:t>prórroga del Contrato 02-03-96</w:t>
      </w:r>
      <w:r w:rsidR="00F609D8">
        <w:rPr>
          <w:rFonts w:ascii="Century Gothic" w:hAnsi="Century Gothic" w:cs="Times New Roman"/>
          <w:color w:val="000000"/>
          <w:sz w:val="20"/>
          <w:szCs w:val="20"/>
        </w:rPr>
        <w:t xml:space="preserve"> </w:t>
      </w:r>
      <w:r w:rsidRPr="00480A3F">
        <w:rPr>
          <w:rFonts w:ascii="Century Gothic" w:hAnsi="Century Gothic" w:cs="Times New Roman"/>
          <w:color w:val="000000"/>
          <w:sz w:val="20"/>
          <w:szCs w:val="20"/>
        </w:rPr>
        <w:t>es de $[</w:t>
      </w:r>
      <w:r w:rsidR="00F609D8">
        <w:rPr>
          <w:rFonts w:ascii="Century Gothic" w:hAnsi="Century Gothic" w:cs="Times New Roman"/>
          <w:color w:val="000000"/>
          <w:sz w:val="20"/>
          <w:szCs w:val="20"/>
        </w:rPr>
        <w:t>35</w:t>
      </w:r>
      <w:r>
        <w:rPr>
          <w:rFonts w:ascii="Century Gothic" w:hAnsi="Century Gothic" w:cs="Times New Roman"/>
          <w:color w:val="000000"/>
          <w:sz w:val="20"/>
          <w:szCs w:val="20"/>
        </w:rPr>
        <w:t xml:space="preserve"> SMMLV anuales]. </w:t>
      </w:r>
      <w:r w:rsidRPr="00480A3F">
        <w:rPr>
          <w:rFonts w:ascii="Century Gothic" w:hAnsi="Century Gothic" w:cs="Times New Roman"/>
          <w:color w:val="000000"/>
          <w:sz w:val="20"/>
          <w:szCs w:val="20"/>
        </w:rPr>
        <w:t xml:space="preserve">El Contratista </w:t>
      </w:r>
      <w:r w:rsidR="00F609D8">
        <w:rPr>
          <w:rFonts w:ascii="Century Gothic" w:hAnsi="Century Gothic" w:cs="Times New Roman"/>
          <w:color w:val="000000"/>
          <w:sz w:val="20"/>
          <w:szCs w:val="20"/>
        </w:rPr>
        <w:t xml:space="preserve">invertirá este valor en obras sociales. Esta propuesta de  inversión será evaluada por la ANM  junto con el PGS establecido.  </w:t>
      </w:r>
      <w:r w:rsidRPr="00480A3F">
        <w:rPr>
          <w:rFonts w:ascii="Century Gothic" w:hAnsi="Century Gothic" w:cs="Times New Roman"/>
          <w:color w:val="000000"/>
          <w:sz w:val="20"/>
          <w:szCs w:val="20"/>
        </w:rPr>
        <w:t xml:space="preserve"> </w:t>
      </w:r>
    </w:p>
    <w:sectPr w:rsidR="009148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5F58B" w14:textId="77777777" w:rsidR="003F15CA" w:rsidRDefault="003F15CA" w:rsidP="00143B22">
      <w:pPr>
        <w:spacing w:after="0" w:line="240" w:lineRule="auto"/>
      </w:pPr>
      <w:r>
        <w:separator/>
      </w:r>
    </w:p>
  </w:endnote>
  <w:endnote w:type="continuationSeparator" w:id="0">
    <w:p w14:paraId="0C845455" w14:textId="77777777" w:rsidR="003F15CA" w:rsidRDefault="003F15CA" w:rsidP="0014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CD7F" w14:textId="77777777" w:rsidR="003F15CA" w:rsidRDefault="003F15CA" w:rsidP="00143B22">
      <w:pPr>
        <w:spacing w:after="0" w:line="240" w:lineRule="auto"/>
      </w:pPr>
      <w:r>
        <w:separator/>
      </w:r>
    </w:p>
  </w:footnote>
  <w:footnote w:type="continuationSeparator" w:id="0">
    <w:p w14:paraId="4707B713" w14:textId="77777777" w:rsidR="003F15CA" w:rsidRDefault="003F15CA" w:rsidP="00143B22">
      <w:pPr>
        <w:spacing w:after="0" w:line="240" w:lineRule="auto"/>
      </w:pPr>
      <w:r>
        <w:continuationSeparator/>
      </w:r>
    </w:p>
  </w:footnote>
  <w:footnote w:id="1">
    <w:p w14:paraId="4B2F195E" w14:textId="77777777" w:rsidR="003B5FD4" w:rsidRDefault="00D22832" w:rsidP="003B5FD4">
      <w:pPr>
        <w:pStyle w:val="FootnoteText"/>
        <w:jc w:val="both"/>
      </w:pPr>
      <w:r>
        <w:rPr>
          <w:rStyle w:val="FootnoteReference"/>
        </w:rPr>
        <w:footnoteRef/>
      </w:r>
      <w:r>
        <w:t xml:space="preserve"> </w:t>
      </w:r>
    </w:p>
    <w:p w14:paraId="68ED0F66" w14:textId="77777777" w:rsidR="003B5FD4" w:rsidRPr="003B5FD4" w:rsidRDefault="003B5FD4" w:rsidP="003B5FD4">
      <w:pPr>
        <w:pStyle w:val="FootnoteText"/>
        <w:jc w:val="both"/>
        <w:rPr>
          <w:sz w:val="16"/>
          <w:szCs w:val="16"/>
        </w:rPr>
      </w:pPr>
      <w:r w:rsidRPr="003B5FD4">
        <w:rPr>
          <w:sz w:val="16"/>
          <w:szCs w:val="16"/>
        </w:rPr>
        <w:t>Corte Constitucional, Sentencia C-300/12 del 25 de abril de 2012.</w:t>
      </w:r>
    </w:p>
    <w:p w14:paraId="6974BD9A" w14:textId="77777777" w:rsidR="003B5FD4" w:rsidRPr="003B5FD4" w:rsidRDefault="003B5FD4" w:rsidP="003B5FD4">
      <w:pPr>
        <w:pStyle w:val="FootnoteText"/>
        <w:jc w:val="both"/>
        <w:rPr>
          <w:sz w:val="16"/>
          <w:szCs w:val="16"/>
        </w:rPr>
      </w:pPr>
      <w:r w:rsidRPr="003B5FD4">
        <w:rPr>
          <w:sz w:val="16"/>
          <w:szCs w:val="16"/>
        </w:rPr>
        <w:t xml:space="preserve">Consejo de Estado Sala de lo Contencioso Administrativo Sección Tercera Sentencia del 2 de septiembre del 2004, radicación número 73001-23-31-000-1996-4029-01(14578);  </w:t>
      </w:r>
    </w:p>
    <w:p w14:paraId="3E9ABF52" w14:textId="77777777" w:rsidR="00D22832" w:rsidRPr="003B5FD4" w:rsidRDefault="003B5FD4" w:rsidP="003B5FD4">
      <w:pPr>
        <w:pStyle w:val="FootnoteText"/>
        <w:jc w:val="both"/>
        <w:rPr>
          <w:sz w:val="16"/>
          <w:szCs w:val="16"/>
        </w:rPr>
      </w:pPr>
      <w:r w:rsidRPr="003B5FD4">
        <w:rPr>
          <w:sz w:val="16"/>
          <w:szCs w:val="16"/>
        </w:rPr>
        <w:t>Consejo de Estado, Sala de lo Contencioso Administrativo Sección Tercera, Sentencia 30 de octubre de 2003. Expediente 17.213</w:t>
      </w:r>
    </w:p>
    <w:p w14:paraId="51AA88BA" w14:textId="77777777" w:rsidR="003B5FD4" w:rsidRPr="003B5FD4" w:rsidRDefault="003B5FD4" w:rsidP="003B5FD4">
      <w:pPr>
        <w:pStyle w:val="FootnoteText"/>
        <w:jc w:val="both"/>
        <w:rPr>
          <w:sz w:val="16"/>
          <w:szCs w:val="16"/>
        </w:rPr>
      </w:pPr>
      <w:r w:rsidRPr="003B5FD4">
        <w:rPr>
          <w:sz w:val="16"/>
          <w:szCs w:val="16"/>
        </w:rPr>
        <w:t>Consejo de Estado, Sala de lo Contencioso Administrativo Sección Tercera, Sentencia 11 de febrero del 2009, radicación número 25000-23-31-000-2000-13018-01(16653)</w:t>
      </w:r>
    </w:p>
    <w:p w14:paraId="164C1C8B" w14:textId="77777777" w:rsidR="003B5FD4" w:rsidRPr="003B5FD4" w:rsidRDefault="003B5FD4" w:rsidP="003B5FD4">
      <w:pPr>
        <w:pStyle w:val="FootnoteText"/>
        <w:jc w:val="both"/>
        <w:rPr>
          <w:sz w:val="16"/>
          <w:szCs w:val="16"/>
        </w:rPr>
      </w:pPr>
    </w:p>
  </w:footnote>
  <w:footnote w:id="2">
    <w:p w14:paraId="00EFB33A" w14:textId="77777777" w:rsidR="00B47F05" w:rsidRPr="008C1FE8" w:rsidRDefault="00B47F05" w:rsidP="00B47F05">
      <w:pPr>
        <w:pStyle w:val="FootnoteText"/>
        <w:rPr>
          <w:rFonts w:ascii="Century Gothic" w:hAnsi="Century Gothic"/>
          <w:sz w:val="16"/>
          <w:szCs w:val="16"/>
        </w:rPr>
      </w:pPr>
      <w:r w:rsidRPr="000348EC">
        <w:rPr>
          <w:rStyle w:val="FootnoteReference"/>
          <w:rFonts w:ascii="Arial Narrow" w:hAnsi="Arial Narrow"/>
        </w:rPr>
        <w:footnoteRef/>
      </w:r>
      <w:r w:rsidRPr="000348EC">
        <w:rPr>
          <w:rFonts w:ascii="Arial Narrow" w:hAnsi="Arial Narrow"/>
        </w:rPr>
        <w:t xml:space="preserve"> </w:t>
      </w:r>
      <w:r w:rsidRPr="008C1FE8">
        <w:rPr>
          <w:rFonts w:ascii="Century Gothic" w:hAnsi="Century Gothic"/>
          <w:w w:val="80"/>
          <w:sz w:val="16"/>
          <w:szCs w:val="16"/>
        </w:rPr>
        <w:t>Conforme</w:t>
      </w:r>
      <w:r w:rsidRPr="008C1FE8">
        <w:rPr>
          <w:rFonts w:ascii="Century Gothic" w:hAnsi="Century Gothic"/>
          <w:spacing w:val="12"/>
          <w:w w:val="80"/>
          <w:sz w:val="16"/>
          <w:szCs w:val="16"/>
        </w:rPr>
        <w:t xml:space="preserve"> </w:t>
      </w:r>
      <w:r w:rsidRPr="008C1FE8">
        <w:rPr>
          <w:rFonts w:ascii="Century Gothic" w:hAnsi="Century Gothic"/>
          <w:w w:val="80"/>
          <w:sz w:val="16"/>
          <w:szCs w:val="16"/>
        </w:rPr>
        <w:t>a</w:t>
      </w:r>
      <w:r w:rsidRPr="008C1FE8">
        <w:rPr>
          <w:rFonts w:ascii="Century Gothic" w:hAnsi="Century Gothic"/>
          <w:spacing w:val="13"/>
          <w:w w:val="80"/>
          <w:sz w:val="16"/>
          <w:szCs w:val="16"/>
        </w:rPr>
        <w:t xml:space="preserve"> </w:t>
      </w:r>
      <w:r w:rsidRPr="008C1FE8">
        <w:rPr>
          <w:rFonts w:ascii="Century Gothic" w:hAnsi="Century Gothic"/>
          <w:w w:val="80"/>
          <w:sz w:val="16"/>
          <w:szCs w:val="16"/>
        </w:rPr>
        <w:t>la</w:t>
      </w:r>
      <w:r w:rsidRPr="008C1FE8">
        <w:rPr>
          <w:rFonts w:ascii="Century Gothic" w:hAnsi="Century Gothic"/>
          <w:spacing w:val="12"/>
          <w:w w:val="80"/>
          <w:sz w:val="16"/>
          <w:szCs w:val="16"/>
        </w:rPr>
        <w:t xml:space="preserve"> </w:t>
      </w:r>
      <w:r w:rsidRPr="008C1FE8">
        <w:rPr>
          <w:rFonts w:ascii="Century Gothic" w:hAnsi="Century Gothic"/>
          <w:w w:val="80"/>
          <w:sz w:val="16"/>
          <w:szCs w:val="16"/>
        </w:rPr>
        <w:t>vida</w:t>
      </w:r>
      <w:r w:rsidRPr="008C1FE8">
        <w:rPr>
          <w:rFonts w:ascii="Century Gothic" w:hAnsi="Century Gothic"/>
          <w:spacing w:val="12"/>
          <w:w w:val="80"/>
          <w:sz w:val="16"/>
          <w:szCs w:val="16"/>
        </w:rPr>
        <w:t xml:space="preserve"> </w:t>
      </w:r>
      <w:r w:rsidRPr="008C1FE8">
        <w:rPr>
          <w:rFonts w:ascii="Century Gothic" w:hAnsi="Century Gothic"/>
          <w:w w:val="80"/>
          <w:sz w:val="16"/>
          <w:szCs w:val="16"/>
        </w:rPr>
        <w:t>útil</w:t>
      </w:r>
      <w:r w:rsidRPr="008C1FE8">
        <w:rPr>
          <w:rFonts w:ascii="Century Gothic" w:hAnsi="Century Gothic"/>
          <w:spacing w:val="12"/>
          <w:w w:val="80"/>
          <w:sz w:val="16"/>
          <w:szCs w:val="16"/>
        </w:rPr>
        <w:t xml:space="preserve"> </w:t>
      </w:r>
      <w:r w:rsidRPr="008C1FE8">
        <w:rPr>
          <w:rFonts w:ascii="Century Gothic" w:hAnsi="Century Gothic"/>
          <w:w w:val="80"/>
          <w:sz w:val="16"/>
          <w:szCs w:val="16"/>
        </w:rPr>
        <w:t>del</w:t>
      </w:r>
      <w:r w:rsidRPr="008C1FE8">
        <w:rPr>
          <w:rFonts w:ascii="Century Gothic" w:hAnsi="Century Gothic"/>
          <w:spacing w:val="12"/>
          <w:w w:val="80"/>
          <w:sz w:val="16"/>
          <w:szCs w:val="16"/>
        </w:rPr>
        <w:t xml:space="preserve"> </w:t>
      </w:r>
      <w:r w:rsidRPr="008C1FE8">
        <w:rPr>
          <w:rFonts w:ascii="Century Gothic" w:hAnsi="Century Gothic"/>
          <w:w w:val="80"/>
          <w:sz w:val="16"/>
          <w:szCs w:val="16"/>
        </w:rPr>
        <w:t>proyecto</w:t>
      </w:r>
      <w:r w:rsidRPr="008C1FE8">
        <w:rPr>
          <w:rFonts w:ascii="Century Gothic" w:hAnsi="Century Gothic"/>
          <w:spacing w:val="12"/>
          <w:w w:val="80"/>
          <w:sz w:val="16"/>
          <w:szCs w:val="16"/>
        </w:rPr>
        <w:t xml:space="preserve"> </w:t>
      </w:r>
      <w:r w:rsidRPr="008C1FE8">
        <w:rPr>
          <w:rFonts w:ascii="Century Gothic" w:hAnsi="Century Gothic"/>
          <w:w w:val="80"/>
          <w:sz w:val="16"/>
          <w:szCs w:val="16"/>
        </w:rPr>
        <w:t>de</w:t>
      </w:r>
      <w:r w:rsidRPr="008C1FE8">
        <w:rPr>
          <w:rFonts w:ascii="Century Gothic" w:hAnsi="Century Gothic"/>
          <w:spacing w:val="13"/>
          <w:w w:val="80"/>
          <w:sz w:val="16"/>
          <w:szCs w:val="16"/>
        </w:rPr>
        <w:t xml:space="preserve"> </w:t>
      </w:r>
      <w:r w:rsidRPr="008C1FE8">
        <w:rPr>
          <w:rFonts w:ascii="Century Gothic" w:hAnsi="Century Gothic"/>
          <w:w w:val="80"/>
          <w:sz w:val="16"/>
          <w:szCs w:val="16"/>
        </w:rPr>
        <w:t>15,</w:t>
      </w:r>
      <w:r w:rsidRPr="008C1FE8">
        <w:rPr>
          <w:rFonts w:ascii="Century Gothic" w:hAnsi="Century Gothic"/>
          <w:spacing w:val="12"/>
          <w:w w:val="80"/>
          <w:sz w:val="16"/>
          <w:szCs w:val="16"/>
        </w:rPr>
        <w:t xml:space="preserve"> 45</w:t>
      </w:r>
      <w:r w:rsidRPr="008C1FE8">
        <w:rPr>
          <w:rFonts w:ascii="Century Gothic" w:hAnsi="Century Gothic"/>
          <w:spacing w:val="13"/>
          <w:w w:val="80"/>
          <w:sz w:val="16"/>
          <w:szCs w:val="16"/>
        </w:rPr>
        <w:t xml:space="preserve"> </w:t>
      </w:r>
      <w:r w:rsidRPr="008C1FE8">
        <w:rPr>
          <w:rFonts w:ascii="Century Gothic" w:hAnsi="Century Gothic"/>
          <w:w w:val="80"/>
          <w:sz w:val="16"/>
          <w:szCs w:val="16"/>
        </w:rPr>
        <w:t>años</w:t>
      </w:r>
      <w:r w:rsidRPr="008C1FE8">
        <w:rPr>
          <w:rFonts w:ascii="Century Gothic" w:hAnsi="Century Gothic"/>
          <w:spacing w:val="11"/>
          <w:w w:val="80"/>
          <w:sz w:val="16"/>
          <w:szCs w:val="16"/>
        </w:rPr>
        <w:t xml:space="preserve"> </w:t>
      </w:r>
      <w:r w:rsidRPr="008C1FE8">
        <w:rPr>
          <w:rFonts w:ascii="Century Gothic" w:hAnsi="Century Gothic"/>
          <w:w w:val="80"/>
          <w:sz w:val="16"/>
          <w:szCs w:val="16"/>
        </w:rPr>
        <w:t>contemplada</w:t>
      </w:r>
      <w:r w:rsidRPr="008C1FE8">
        <w:rPr>
          <w:rFonts w:ascii="Century Gothic" w:hAnsi="Century Gothic"/>
          <w:spacing w:val="16"/>
          <w:w w:val="80"/>
          <w:sz w:val="16"/>
          <w:szCs w:val="16"/>
        </w:rPr>
        <w:t xml:space="preserve"> </w:t>
      </w:r>
      <w:r w:rsidRPr="008C1FE8">
        <w:rPr>
          <w:rFonts w:ascii="Century Gothic" w:hAnsi="Century Gothic"/>
          <w:w w:val="80"/>
          <w:sz w:val="16"/>
          <w:szCs w:val="16"/>
        </w:rPr>
        <w:t>en</w:t>
      </w:r>
      <w:r w:rsidRPr="008C1FE8">
        <w:rPr>
          <w:rFonts w:ascii="Century Gothic" w:hAnsi="Century Gothic"/>
          <w:spacing w:val="12"/>
          <w:w w:val="80"/>
          <w:sz w:val="16"/>
          <w:szCs w:val="16"/>
        </w:rPr>
        <w:t xml:space="preserve"> </w:t>
      </w:r>
      <w:r w:rsidRPr="008C1FE8">
        <w:rPr>
          <w:rFonts w:ascii="Century Gothic" w:hAnsi="Century Gothic"/>
          <w:w w:val="80"/>
          <w:sz w:val="16"/>
          <w:szCs w:val="16"/>
        </w:rPr>
        <w:t>el</w:t>
      </w:r>
      <w:r w:rsidRPr="008C1FE8">
        <w:rPr>
          <w:rFonts w:ascii="Century Gothic" w:hAnsi="Century Gothic"/>
          <w:spacing w:val="11"/>
          <w:w w:val="80"/>
          <w:sz w:val="16"/>
          <w:szCs w:val="16"/>
        </w:rPr>
        <w:t xml:space="preserve"> </w:t>
      </w:r>
      <w:r w:rsidRPr="008C1FE8">
        <w:rPr>
          <w:rFonts w:ascii="Century Gothic" w:hAnsi="Century Gothic"/>
          <w:w w:val="80"/>
          <w:sz w:val="16"/>
          <w:szCs w:val="16"/>
        </w:rPr>
        <w:t>PTO</w:t>
      </w:r>
      <w:r w:rsidRPr="008C1FE8">
        <w:rPr>
          <w:rFonts w:ascii="Century Gothic" w:hAnsi="Century Gothic"/>
          <w:spacing w:val="13"/>
          <w:w w:val="80"/>
          <w:sz w:val="16"/>
          <w:szCs w:val="16"/>
        </w:rPr>
        <w:t xml:space="preserve"> </w:t>
      </w:r>
      <w:r w:rsidRPr="008C1FE8">
        <w:rPr>
          <w:rFonts w:ascii="Century Gothic" w:hAnsi="Century Gothic"/>
          <w:w w:val="80"/>
          <w:sz w:val="16"/>
          <w:szCs w:val="16"/>
        </w:rPr>
        <w:t>aprobado</w:t>
      </w:r>
      <w:r w:rsidRPr="008C1FE8">
        <w:rPr>
          <w:rFonts w:ascii="Century Gothic" w:hAnsi="Century Gothic"/>
          <w:spacing w:val="12"/>
          <w:w w:val="80"/>
          <w:sz w:val="16"/>
          <w:szCs w:val="16"/>
        </w:rPr>
        <w:t xml:space="preserve"> </w:t>
      </w:r>
      <w:r w:rsidRPr="008C1FE8">
        <w:rPr>
          <w:rFonts w:ascii="Century Gothic" w:hAnsi="Century Gothic"/>
          <w:w w:val="80"/>
          <w:sz w:val="16"/>
          <w:szCs w:val="16"/>
        </w:rPr>
        <w:t>en</w:t>
      </w:r>
      <w:r w:rsidRPr="008C1FE8">
        <w:rPr>
          <w:rFonts w:ascii="Century Gothic" w:hAnsi="Century Gothic"/>
          <w:spacing w:val="13"/>
          <w:w w:val="80"/>
          <w:sz w:val="16"/>
          <w:szCs w:val="16"/>
        </w:rPr>
        <w:t xml:space="preserve"> </w:t>
      </w:r>
      <w:r w:rsidRPr="008C1FE8">
        <w:rPr>
          <w:rFonts w:ascii="Century Gothic" w:hAnsi="Century Gothic"/>
          <w:color w:val="000000"/>
          <w:sz w:val="16"/>
          <w:szCs w:val="16"/>
        </w:rPr>
        <w:t>Autos GET Nos. 00065 del 4 de abril de 2016, el cual acogió concepto técnico GET No. 068 del 04 de abril de 2016, y 00095 del 14 de agosto de 2017</w:t>
      </w:r>
      <w:r w:rsidRPr="008C1FE8">
        <w:rPr>
          <w:rFonts w:ascii="Century Gothic" w:hAnsi="Century Gothic"/>
          <w:sz w:val="16"/>
          <w:szCs w:val="16"/>
        </w:rPr>
        <w:t>, el cual acogió concepto técnico GET No. 100 del 10 de agosto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5E9"/>
    <w:multiLevelType w:val="hybridMultilevel"/>
    <w:tmpl w:val="0386ADEA"/>
    <w:lvl w:ilvl="0" w:tplc="A25C2C2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5373A9"/>
    <w:multiLevelType w:val="hybridMultilevel"/>
    <w:tmpl w:val="7EA4D536"/>
    <w:lvl w:ilvl="0" w:tplc="A25C2C2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2C7D30"/>
    <w:multiLevelType w:val="hybridMultilevel"/>
    <w:tmpl w:val="5608D93E"/>
    <w:lvl w:ilvl="0" w:tplc="240A0017">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9600C8"/>
    <w:multiLevelType w:val="hybridMultilevel"/>
    <w:tmpl w:val="354E7CA2"/>
    <w:lvl w:ilvl="0" w:tplc="F41A43C4">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8EB7EE6"/>
    <w:multiLevelType w:val="hybridMultilevel"/>
    <w:tmpl w:val="56CEB04E"/>
    <w:lvl w:ilvl="0" w:tplc="AF442F1A">
      <w:start w:val="7"/>
      <w:numFmt w:val="bullet"/>
      <w:lvlText w:val="-"/>
      <w:lvlJc w:val="left"/>
      <w:pPr>
        <w:ind w:left="720" w:hanging="360"/>
      </w:pPr>
      <w:rPr>
        <w:rFonts w:ascii="Century Gothic" w:eastAsiaTheme="minorHAnsi" w:hAnsi="Century Gothic"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B7734F1"/>
    <w:multiLevelType w:val="hybridMultilevel"/>
    <w:tmpl w:val="5608D93E"/>
    <w:lvl w:ilvl="0" w:tplc="240A0017">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520003"/>
    <w:multiLevelType w:val="hybridMultilevel"/>
    <w:tmpl w:val="CC2061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6627E6A"/>
    <w:multiLevelType w:val="hybridMultilevel"/>
    <w:tmpl w:val="7EA4D536"/>
    <w:lvl w:ilvl="0" w:tplc="A25C2C2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9D3630"/>
    <w:multiLevelType w:val="hybridMultilevel"/>
    <w:tmpl w:val="5B844EC0"/>
    <w:lvl w:ilvl="0" w:tplc="A25C2C2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F37602"/>
    <w:multiLevelType w:val="hybridMultilevel"/>
    <w:tmpl w:val="7EA4D536"/>
    <w:lvl w:ilvl="0" w:tplc="A25C2C2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48648927">
    <w:abstractNumId w:val="1"/>
  </w:num>
  <w:num w:numId="2" w16cid:durableId="1955821593">
    <w:abstractNumId w:val="3"/>
  </w:num>
  <w:num w:numId="3" w16cid:durableId="898201924">
    <w:abstractNumId w:val="8"/>
  </w:num>
  <w:num w:numId="4" w16cid:durableId="1281567387">
    <w:abstractNumId w:val="2"/>
  </w:num>
  <w:num w:numId="5" w16cid:durableId="370766508">
    <w:abstractNumId w:val="5"/>
  </w:num>
  <w:num w:numId="6" w16cid:durableId="2138335309">
    <w:abstractNumId w:val="0"/>
  </w:num>
  <w:num w:numId="7" w16cid:durableId="342706431">
    <w:abstractNumId w:val="7"/>
  </w:num>
  <w:num w:numId="8" w16cid:durableId="1132215664">
    <w:abstractNumId w:val="9"/>
  </w:num>
  <w:num w:numId="9" w16cid:durableId="238440059">
    <w:abstractNumId w:val="6"/>
  </w:num>
  <w:num w:numId="10" w16cid:durableId="16094633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TRUJILLO">
    <w15:presenceInfo w15:providerId="Windows Live" w15:userId="4dccf2bbe23f6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46E"/>
    <w:rsid w:val="00067EB5"/>
    <w:rsid w:val="000B0221"/>
    <w:rsid w:val="00113413"/>
    <w:rsid w:val="00124BBA"/>
    <w:rsid w:val="00143B22"/>
    <w:rsid w:val="001C2A6E"/>
    <w:rsid w:val="001C7302"/>
    <w:rsid w:val="001E4D0A"/>
    <w:rsid w:val="001E5E8B"/>
    <w:rsid w:val="001F0B0E"/>
    <w:rsid w:val="0022053F"/>
    <w:rsid w:val="00227208"/>
    <w:rsid w:val="00241A7C"/>
    <w:rsid w:val="00250DD7"/>
    <w:rsid w:val="003200E6"/>
    <w:rsid w:val="00322BCD"/>
    <w:rsid w:val="003309D4"/>
    <w:rsid w:val="003573D1"/>
    <w:rsid w:val="003B5FD4"/>
    <w:rsid w:val="003F15CA"/>
    <w:rsid w:val="00451033"/>
    <w:rsid w:val="00475375"/>
    <w:rsid w:val="00480A3F"/>
    <w:rsid w:val="004A4FDD"/>
    <w:rsid w:val="00515617"/>
    <w:rsid w:val="005452C7"/>
    <w:rsid w:val="0056075A"/>
    <w:rsid w:val="00624002"/>
    <w:rsid w:val="00644B77"/>
    <w:rsid w:val="006758A0"/>
    <w:rsid w:val="00681224"/>
    <w:rsid w:val="00686684"/>
    <w:rsid w:val="006B0883"/>
    <w:rsid w:val="006B2819"/>
    <w:rsid w:val="00700711"/>
    <w:rsid w:val="00764D8C"/>
    <w:rsid w:val="007720B4"/>
    <w:rsid w:val="00772ECF"/>
    <w:rsid w:val="00800887"/>
    <w:rsid w:val="0085062B"/>
    <w:rsid w:val="008707E3"/>
    <w:rsid w:val="008C046E"/>
    <w:rsid w:val="008C1FE8"/>
    <w:rsid w:val="008C562B"/>
    <w:rsid w:val="008E728A"/>
    <w:rsid w:val="00914814"/>
    <w:rsid w:val="00957C0C"/>
    <w:rsid w:val="009860BD"/>
    <w:rsid w:val="00A128A2"/>
    <w:rsid w:val="00A95E98"/>
    <w:rsid w:val="00B47F05"/>
    <w:rsid w:val="00B61B7B"/>
    <w:rsid w:val="00C413E8"/>
    <w:rsid w:val="00CB197D"/>
    <w:rsid w:val="00D220D7"/>
    <w:rsid w:val="00D22832"/>
    <w:rsid w:val="00D86284"/>
    <w:rsid w:val="00DC36C1"/>
    <w:rsid w:val="00E03610"/>
    <w:rsid w:val="00E278D7"/>
    <w:rsid w:val="00E346AD"/>
    <w:rsid w:val="00E9252F"/>
    <w:rsid w:val="00EF4E8A"/>
    <w:rsid w:val="00F609D8"/>
    <w:rsid w:val="00F809C4"/>
    <w:rsid w:val="00F83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0F1"/>
  <w15:chartTrackingRefBased/>
  <w15:docId w15:val="{B1F17E9F-6C20-4944-8828-90E5F227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46E"/>
    <w:pPr>
      <w:ind w:left="720"/>
      <w:contextualSpacing/>
    </w:pPr>
  </w:style>
  <w:style w:type="character" w:customStyle="1" w:styleId="a">
    <w:name w:val="a"/>
    <w:basedOn w:val="DefaultParagraphFont"/>
    <w:rsid w:val="008C046E"/>
  </w:style>
  <w:style w:type="character" w:customStyle="1" w:styleId="l6">
    <w:name w:val="l6"/>
    <w:basedOn w:val="DefaultParagraphFont"/>
    <w:rsid w:val="008C046E"/>
  </w:style>
  <w:style w:type="paragraph" w:styleId="FootnoteText">
    <w:name w:val="footnote text"/>
    <w:basedOn w:val="Normal"/>
    <w:link w:val="FootnoteTextChar"/>
    <w:uiPriority w:val="99"/>
    <w:semiHidden/>
    <w:unhideWhenUsed/>
    <w:rsid w:val="00143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B22"/>
    <w:rPr>
      <w:sz w:val="20"/>
      <w:szCs w:val="20"/>
    </w:rPr>
  </w:style>
  <w:style w:type="character" w:styleId="FootnoteReference">
    <w:name w:val="footnote reference"/>
    <w:aliases w:val="referencia nota al pie,Texto de nota al pie,Ref,de nota al pie,FC,Appel note d,Appel note de,Appel note de bas de p,Ref. de nota al pie 2,Appel note de bas de,Pie de Página,Appel note de bas de page,Footnotes refss,Footnote number,f"/>
    <w:basedOn w:val="DefaultParagraphFont"/>
    <w:uiPriority w:val="99"/>
    <w:unhideWhenUsed/>
    <w:rsid w:val="00143B22"/>
    <w:rPr>
      <w:vertAlign w:val="superscript"/>
    </w:rPr>
  </w:style>
  <w:style w:type="table" w:styleId="TableGrid">
    <w:name w:val="Table Grid"/>
    <w:basedOn w:val="TableNormal"/>
    <w:uiPriority w:val="39"/>
    <w:rsid w:val="0006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28A2"/>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4510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57571">
      <w:bodyDiv w:val="1"/>
      <w:marLeft w:val="0"/>
      <w:marRight w:val="0"/>
      <w:marTop w:val="0"/>
      <w:marBottom w:val="0"/>
      <w:divBdr>
        <w:top w:val="none" w:sz="0" w:space="0" w:color="auto"/>
        <w:left w:val="none" w:sz="0" w:space="0" w:color="auto"/>
        <w:bottom w:val="none" w:sz="0" w:space="0" w:color="auto"/>
        <w:right w:val="none" w:sz="0" w:space="0" w:color="auto"/>
      </w:divBdr>
      <w:divsChild>
        <w:div w:id="264195788">
          <w:marLeft w:val="0"/>
          <w:marRight w:val="0"/>
          <w:marTop w:val="0"/>
          <w:marBottom w:val="0"/>
          <w:divBdr>
            <w:top w:val="none" w:sz="0" w:space="0" w:color="auto"/>
            <w:left w:val="none" w:sz="0" w:space="0" w:color="auto"/>
            <w:bottom w:val="none" w:sz="0" w:space="0" w:color="auto"/>
            <w:right w:val="none" w:sz="0" w:space="0" w:color="auto"/>
          </w:divBdr>
        </w:div>
        <w:div w:id="34794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790C6-EF52-417C-9548-6CA595BE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2237</Words>
  <Characters>12751</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dc:creator>
  <cp:keywords/>
  <dc:description/>
  <cp:lastModifiedBy>Jose Quintero Holguin</cp:lastModifiedBy>
  <cp:revision>2</cp:revision>
  <dcterms:created xsi:type="dcterms:W3CDTF">2022-07-30T19:44:00Z</dcterms:created>
  <dcterms:modified xsi:type="dcterms:W3CDTF">2022-07-30T19:44:00Z</dcterms:modified>
</cp:coreProperties>
</file>